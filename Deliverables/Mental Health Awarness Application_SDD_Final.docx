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B8138" w14:textId="77777777" w:rsidR="009D1CD5" w:rsidRPr="00472373" w:rsidRDefault="009D1CD5" w:rsidP="009D1CD5">
      <w:pPr>
        <w:widowControl w:val="0"/>
        <w:pBdr>
          <w:top w:val="nil"/>
          <w:left w:val="nil"/>
          <w:bottom w:val="nil"/>
          <w:right w:val="nil"/>
          <w:between w:val="nil"/>
        </w:pBdr>
        <w:spacing w:after="240" w:line="240" w:lineRule="auto"/>
        <w:ind w:left="0" w:hanging="2"/>
        <w:jc w:val="center"/>
        <w:rPr>
          <w:rFonts w:ascii="Arial" w:eastAsia="Arial" w:hAnsi="Arial" w:cs="Arial"/>
          <w:color w:val="000000"/>
          <w:sz w:val="22"/>
          <w:szCs w:val="22"/>
        </w:rPr>
      </w:pPr>
      <w:bookmarkStart w:id="0" w:name="_heading=h.gjdgxs" w:colFirst="0" w:colLast="0"/>
      <w:bookmarkEnd w:id="0"/>
      <w:r w:rsidRPr="00472373">
        <w:rPr>
          <w:rFonts w:ascii="Arial" w:eastAsia="Arial" w:hAnsi="Arial" w:cs="Arial"/>
          <w:b/>
          <w:color w:val="000000"/>
          <w:sz w:val="22"/>
          <w:szCs w:val="22"/>
        </w:rPr>
        <w:t>System Design Document</w:t>
      </w:r>
    </w:p>
    <w:p w14:paraId="0B091D0F" w14:textId="77777777" w:rsidR="009D1CD5" w:rsidRPr="00472373" w:rsidRDefault="009D1CD5" w:rsidP="009D1CD5">
      <w:pPr>
        <w:widowControl w:val="0"/>
        <w:pBdr>
          <w:top w:val="nil"/>
          <w:left w:val="nil"/>
          <w:bottom w:val="nil"/>
          <w:right w:val="nil"/>
          <w:between w:val="nil"/>
        </w:pBdr>
        <w:spacing w:after="240" w:line="240" w:lineRule="auto"/>
        <w:ind w:left="0" w:hanging="2"/>
        <w:jc w:val="center"/>
        <w:rPr>
          <w:rFonts w:ascii="Arial" w:eastAsia="Arial" w:hAnsi="Arial" w:cs="Arial"/>
          <w:color w:val="000000"/>
          <w:sz w:val="22"/>
          <w:szCs w:val="22"/>
        </w:rPr>
      </w:pPr>
      <w:r w:rsidRPr="00472373">
        <w:rPr>
          <w:rFonts w:ascii="Arial" w:eastAsia="Arial" w:hAnsi="Arial" w:cs="Arial"/>
          <w:b/>
          <w:color w:val="000000"/>
          <w:sz w:val="22"/>
          <w:szCs w:val="22"/>
        </w:rPr>
        <w:t>For</w:t>
      </w:r>
    </w:p>
    <w:p w14:paraId="77AC8883" w14:textId="77777777" w:rsidR="009D1CD5" w:rsidRPr="00472373" w:rsidRDefault="009D1CD5" w:rsidP="009D1CD5">
      <w:pPr>
        <w:widowControl w:val="0"/>
        <w:pBdr>
          <w:top w:val="nil"/>
          <w:left w:val="nil"/>
          <w:bottom w:val="nil"/>
          <w:right w:val="nil"/>
          <w:between w:val="nil"/>
        </w:pBdr>
        <w:spacing w:line="240" w:lineRule="auto"/>
        <w:ind w:left="0" w:right="360" w:hanging="2"/>
        <w:jc w:val="center"/>
        <w:rPr>
          <w:rFonts w:ascii="Arial" w:eastAsia="Arial" w:hAnsi="Arial" w:cs="Arial"/>
          <w:color w:val="000000"/>
          <w:sz w:val="22"/>
          <w:szCs w:val="22"/>
        </w:rPr>
      </w:pPr>
      <w:r w:rsidRPr="00472373">
        <w:rPr>
          <w:rFonts w:ascii="Arial" w:eastAsia="Arial" w:hAnsi="Arial" w:cs="Arial"/>
          <w:b/>
          <w:sz w:val="22"/>
          <w:szCs w:val="22"/>
        </w:rPr>
        <w:t>Mental Health Application</w:t>
      </w:r>
    </w:p>
    <w:p w14:paraId="30FDEF0B" w14:textId="77777777" w:rsidR="009D1CD5" w:rsidRPr="00472373" w:rsidRDefault="009D1CD5" w:rsidP="009D1CD5">
      <w:pPr>
        <w:widowControl w:val="0"/>
        <w:pBdr>
          <w:top w:val="nil"/>
          <w:left w:val="nil"/>
          <w:bottom w:val="nil"/>
          <w:right w:val="nil"/>
          <w:between w:val="nil"/>
        </w:pBdr>
        <w:spacing w:line="240" w:lineRule="auto"/>
        <w:ind w:left="0" w:right="360" w:hanging="2"/>
        <w:jc w:val="center"/>
        <w:rPr>
          <w:rFonts w:ascii="Arial" w:eastAsia="Arial" w:hAnsi="Arial" w:cs="Arial"/>
          <w:color w:val="000000"/>
          <w:sz w:val="22"/>
          <w:szCs w:val="22"/>
        </w:rPr>
      </w:pPr>
    </w:p>
    <w:p w14:paraId="18C850BD" w14:textId="77777777" w:rsidR="009D1CD5" w:rsidRPr="00472373" w:rsidRDefault="009D1CD5" w:rsidP="009D1CD5">
      <w:pPr>
        <w:ind w:left="0" w:hanging="2"/>
        <w:rPr>
          <w:rFonts w:ascii="Arial" w:eastAsia="Arial" w:hAnsi="Arial" w:cs="Arial"/>
          <w:sz w:val="22"/>
          <w:szCs w:val="22"/>
        </w:rPr>
      </w:pPr>
    </w:p>
    <w:p w14:paraId="57CE3109" w14:textId="2DCD557B" w:rsidR="009D1CD5" w:rsidRPr="00472373" w:rsidRDefault="009D1CD5" w:rsidP="00472373">
      <w:pPr>
        <w:spacing w:line="276" w:lineRule="auto"/>
        <w:ind w:left="0" w:hanging="2"/>
        <w:jc w:val="center"/>
        <w:rPr>
          <w:rFonts w:ascii="Arial" w:eastAsia="Arial" w:hAnsi="Arial" w:cs="Arial"/>
          <w:sz w:val="22"/>
          <w:szCs w:val="22"/>
        </w:rPr>
      </w:pPr>
      <w:r w:rsidRPr="00472373">
        <w:rPr>
          <w:rFonts w:ascii="Arial" w:eastAsia="Arial" w:hAnsi="Arial" w:cs="Arial"/>
          <w:sz w:val="22"/>
          <w:szCs w:val="22"/>
        </w:rPr>
        <w:t>Team member</w:t>
      </w:r>
      <w:r w:rsidR="07324EC5" w:rsidRPr="00472373">
        <w:rPr>
          <w:rFonts w:ascii="Arial" w:eastAsia="Arial" w:hAnsi="Arial" w:cs="Arial"/>
          <w:sz w:val="22"/>
          <w:szCs w:val="22"/>
        </w:rPr>
        <w:t>s</w:t>
      </w:r>
      <w:r w:rsidRPr="00472373">
        <w:rPr>
          <w:rFonts w:ascii="Arial" w:eastAsia="Arial" w:hAnsi="Arial" w:cs="Arial"/>
          <w:sz w:val="22"/>
          <w:szCs w:val="22"/>
        </w:rPr>
        <w:t>:</w:t>
      </w:r>
    </w:p>
    <w:p w14:paraId="1C3BFFF6" w14:textId="77777777" w:rsidR="009D1CD5" w:rsidRPr="00472373" w:rsidRDefault="009D1CD5" w:rsidP="00472373">
      <w:pPr>
        <w:numPr>
          <w:ilvl w:val="0"/>
          <w:numId w:val="2"/>
        </w:numPr>
        <w:suppressAutoHyphens w:val="0"/>
        <w:spacing w:after="240" w:line="240" w:lineRule="auto"/>
        <w:ind w:leftChars="0" w:firstLineChars="0"/>
        <w:jc w:val="center"/>
        <w:textDirection w:val="lrTb"/>
        <w:textAlignment w:val="baseline"/>
        <w:outlineLvl w:val="9"/>
        <w:rPr>
          <w:rFonts w:ascii="Arial" w:hAnsi="Arial" w:cs="Arial"/>
          <w:color w:val="000000"/>
          <w:position w:val="0"/>
          <w:sz w:val="22"/>
          <w:szCs w:val="22"/>
        </w:rPr>
      </w:pPr>
      <w:r w:rsidRPr="00472373">
        <w:rPr>
          <w:rFonts w:ascii="Arial" w:hAnsi="Arial" w:cs="Arial"/>
          <w:color w:val="000000"/>
          <w:position w:val="0"/>
          <w:sz w:val="22"/>
          <w:szCs w:val="22"/>
        </w:rPr>
        <w:t>Lizzy Jackson</w:t>
      </w:r>
    </w:p>
    <w:p w14:paraId="44D7441A" w14:textId="77777777" w:rsidR="009D1CD5" w:rsidRPr="00472373" w:rsidRDefault="009D1CD5" w:rsidP="00472373">
      <w:pPr>
        <w:numPr>
          <w:ilvl w:val="0"/>
          <w:numId w:val="2"/>
        </w:numPr>
        <w:suppressAutoHyphens w:val="0"/>
        <w:spacing w:after="240" w:line="240" w:lineRule="auto"/>
        <w:ind w:leftChars="0" w:firstLineChars="0"/>
        <w:jc w:val="center"/>
        <w:textDirection w:val="lrTb"/>
        <w:textAlignment w:val="baseline"/>
        <w:outlineLvl w:val="9"/>
        <w:rPr>
          <w:rFonts w:ascii="Arial" w:hAnsi="Arial" w:cs="Arial"/>
          <w:color w:val="000000"/>
          <w:position w:val="0"/>
          <w:sz w:val="22"/>
          <w:szCs w:val="22"/>
        </w:rPr>
      </w:pPr>
      <w:proofErr w:type="spellStart"/>
      <w:r w:rsidRPr="00472373">
        <w:rPr>
          <w:rFonts w:ascii="Arial" w:hAnsi="Arial" w:cs="Arial"/>
          <w:color w:val="000000"/>
          <w:position w:val="0"/>
          <w:sz w:val="22"/>
          <w:szCs w:val="22"/>
        </w:rPr>
        <w:t>Garðar</w:t>
      </w:r>
      <w:proofErr w:type="spellEnd"/>
      <w:r w:rsidRPr="00472373">
        <w:rPr>
          <w:rFonts w:ascii="Arial" w:hAnsi="Arial" w:cs="Arial"/>
          <w:color w:val="000000"/>
          <w:position w:val="0"/>
          <w:sz w:val="22"/>
          <w:szCs w:val="22"/>
        </w:rPr>
        <w:t xml:space="preserve"> </w:t>
      </w:r>
      <w:proofErr w:type="spellStart"/>
      <w:r w:rsidRPr="00472373">
        <w:rPr>
          <w:rFonts w:ascii="Arial" w:hAnsi="Arial" w:cs="Arial"/>
          <w:color w:val="000000"/>
          <w:position w:val="0"/>
          <w:sz w:val="22"/>
          <w:szCs w:val="22"/>
        </w:rPr>
        <w:t>Benediktsson</w:t>
      </w:r>
      <w:proofErr w:type="spellEnd"/>
    </w:p>
    <w:p w14:paraId="115C7B14" w14:textId="77777777" w:rsidR="009D1CD5" w:rsidRPr="00472373" w:rsidRDefault="009D1CD5" w:rsidP="00472373">
      <w:pPr>
        <w:numPr>
          <w:ilvl w:val="0"/>
          <w:numId w:val="2"/>
        </w:numPr>
        <w:suppressAutoHyphens w:val="0"/>
        <w:spacing w:after="240" w:line="240" w:lineRule="auto"/>
        <w:ind w:leftChars="0" w:firstLineChars="0"/>
        <w:jc w:val="center"/>
        <w:textDirection w:val="lrTb"/>
        <w:textAlignment w:val="baseline"/>
        <w:outlineLvl w:val="9"/>
        <w:rPr>
          <w:rFonts w:ascii="Arial" w:hAnsi="Arial" w:cs="Arial"/>
          <w:color w:val="000000"/>
          <w:position w:val="0"/>
          <w:sz w:val="22"/>
          <w:szCs w:val="22"/>
        </w:rPr>
      </w:pPr>
      <w:r w:rsidRPr="00472373">
        <w:rPr>
          <w:rFonts w:ascii="Arial" w:hAnsi="Arial" w:cs="Arial"/>
          <w:color w:val="000000"/>
          <w:position w:val="0"/>
          <w:sz w:val="22"/>
          <w:szCs w:val="22"/>
        </w:rPr>
        <w:t xml:space="preserve">Harrison </w:t>
      </w:r>
      <w:proofErr w:type="spellStart"/>
      <w:r w:rsidRPr="00472373">
        <w:rPr>
          <w:rFonts w:ascii="Arial" w:hAnsi="Arial" w:cs="Arial"/>
          <w:color w:val="000000"/>
          <w:position w:val="0"/>
          <w:sz w:val="22"/>
          <w:szCs w:val="22"/>
        </w:rPr>
        <w:t>Dinius</w:t>
      </w:r>
      <w:proofErr w:type="spellEnd"/>
    </w:p>
    <w:p w14:paraId="23EA7BBE" w14:textId="77777777" w:rsidR="009D1CD5" w:rsidRPr="00472373" w:rsidRDefault="009D1CD5" w:rsidP="00472373">
      <w:pPr>
        <w:numPr>
          <w:ilvl w:val="0"/>
          <w:numId w:val="2"/>
        </w:numPr>
        <w:suppressAutoHyphens w:val="0"/>
        <w:spacing w:after="240" w:line="240" w:lineRule="auto"/>
        <w:ind w:leftChars="0" w:firstLineChars="0"/>
        <w:jc w:val="center"/>
        <w:textDirection w:val="lrTb"/>
        <w:textAlignment w:val="baseline"/>
        <w:outlineLvl w:val="9"/>
        <w:rPr>
          <w:rFonts w:ascii="Arial" w:hAnsi="Arial" w:cs="Arial"/>
          <w:color w:val="000000"/>
          <w:position w:val="0"/>
          <w:sz w:val="22"/>
          <w:szCs w:val="22"/>
        </w:rPr>
      </w:pPr>
      <w:r w:rsidRPr="00472373">
        <w:rPr>
          <w:rFonts w:ascii="Arial" w:hAnsi="Arial" w:cs="Arial"/>
          <w:color w:val="000000"/>
          <w:position w:val="0"/>
          <w:sz w:val="22"/>
          <w:szCs w:val="22"/>
        </w:rPr>
        <w:t>Jason Hansen</w:t>
      </w:r>
    </w:p>
    <w:p w14:paraId="7599FAD1" w14:textId="77777777" w:rsidR="009D1CD5" w:rsidRPr="00472373" w:rsidRDefault="009D1CD5" w:rsidP="00472373">
      <w:pPr>
        <w:numPr>
          <w:ilvl w:val="0"/>
          <w:numId w:val="2"/>
        </w:numPr>
        <w:suppressAutoHyphens w:val="0"/>
        <w:spacing w:after="240" w:line="240" w:lineRule="auto"/>
        <w:ind w:leftChars="0" w:firstLineChars="0"/>
        <w:jc w:val="center"/>
        <w:textDirection w:val="lrTb"/>
        <w:textAlignment w:val="baseline"/>
        <w:outlineLvl w:val="9"/>
        <w:rPr>
          <w:rFonts w:ascii="Arial" w:hAnsi="Arial" w:cs="Arial"/>
          <w:color w:val="000000"/>
          <w:position w:val="0"/>
          <w:sz w:val="22"/>
          <w:szCs w:val="22"/>
        </w:rPr>
      </w:pPr>
      <w:r w:rsidRPr="00472373">
        <w:rPr>
          <w:rFonts w:ascii="Arial" w:hAnsi="Arial" w:cs="Arial"/>
          <w:color w:val="000000"/>
          <w:position w:val="0"/>
          <w:sz w:val="22"/>
          <w:szCs w:val="22"/>
        </w:rPr>
        <w:t>Gabi Stoney</w:t>
      </w:r>
    </w:p>
    <w:p w14:paraId="2F38191D" w14:textId="77777777" w:rsidR="009D1CD5" w:rsidRPr="00472373" w:rsidRDefault="009D1CD5" w:rsidP="009D1CD5">
      <w:pPr>
        <w:ind w:left="0" w:hanging="2"/>
        <w:rPr>
          <w:rFonts w:ascii="Arial" w:eastAsia="Arial" w:hAnsi="Arial" w:cs="Arial"/>
          <w:sz w:val="22"/>
          <w:szCs w:val="22"/>
        </w:rPr>
      </w:pPr>
    </w:p>
    <w:p w14:paraId="16284AAD" w14:textId="77777777" w:rsidR="009D1CD5" w:rsidRPr="00472373" w:rsidRDefault="009D1CD5" w:rsidP="009D1CD5">
      <w:pPr>
        <w:ind w:left="0" w:hanging="2"/>
        <w:rPr>
          <w:rFonts w:ascii="Arial" w:eastAsia="Arial" w:hAnsi="Arial" w:cs="Arial"/>
          <w:sz w:val="22"/>
          <w:szCs w:val="22"/>
        </w:rPr>
      </w:pPr>
    </w:p>
    <w:p w14:paraId="22C579DC" w14:textId="77777777" w:rsidR="009D1CD5" w:rsidRPr="00472373" w:rsidRDefault="009D1CD5" w:rsidP="009D1CD5">
      <w:pPr>
        <w:ind w:left="0" w:hanging="2"/>
        <w:rPr>
          <w:rFonts w:ascii="Arial" w:eastAsia="Arial" w:hAnsi="Arial" w:cs="Arial"/>
          <w:sz w:val="22"/>
          <w:szCs w:val="22"/>
        </w:rPr>
      </w:pPr>
    </w:p>
    <w:tbl>
      <w:tblPr>
        <w:tblW w:w="9576"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4788"/>
        <w:gridCol w:w="4788"/>
      </w:tblGrid>
      <w:tr w:rsidR="009D1CD5" w:rsidRPr="00472373" w14:paraId="2B93384F" w14:textId="77777777" w:rsidTr="1C09D5B9">
        <w:tc>
          <w:tcPr>
            <w:tcW w:w="4788" w:type="dxa"/>
          </w:tcPr>
          <w:p w14:paraId="0CE0AA71" w14:textId="77777777" w:rsidR="009D1CD5" w:rsidRPr="00472373" w:rsidRDefault="009D1CD5" w:rsidP="4E1DE4D2">
            <w:pPr>
              <w:ind w:left="0" w:hanging="2"/>
              <w:rPr>
                <w:rFonts w:ascii="Arial" w:eastAsia="Arial" w:hAnsi="Arial" w:cs="Arial"/>
                <w:sz w:val="22"/>
                <w:szCs w:val="22"/>
              </w:rPr>
            </w:pPr>
            <w:r w:rsidRPr="00472373">
              <w:rPr>
                <w:rFonts w:ascii="Arial" w:eastAsia="Arial" w:hAnsi="Arial" w:cs="Arial"/>
                <w:sz w:val="22"/>
                <w:szCs w:val="22"/>
              </w:rPr>
              <w:t>Version/Author</w:t>
            </w:r>
          </w:p>
        </w:tc>
        <w:tc>
          <w:tcPr>
            <w:tcW w:w="4788" w:type="dxa"/>
          </w:tcPr>
          <w:p w14:paraId="21F76966" w14:textId="77777777" w:rsidR="009D1CD5" w:rsidRPr="00472373" w:rsidRDefault="009D1CD5" w:rsidP="4E1DE4D2">
            <w:pPr>
              <w:ind w:left="0" w:hanging="2"/>
              <w:rPr>
                <w:rFonts w:ascii="Arial" w:eastAsia="Arial" w:hAnsi="Arial" w:cs="Arial"/>
                <w:sz w:val="22"/>
                <w:szCs w:val="22"/>
              </w:rPr>
            </w:pPr>
            <w:r w:rsidRPr="00472373">
              <w:rPr>
                <w:rFonts w:ascii="Arial" w:eastAsia="Arial" w:hAnsi="Arial" w:cs="Arial"/>
                <w:sz w:val="22"/>
                <w:szCs w:val="22"/>
              </w:rPr>
              <w:t>Date</w:t>
            </w:r>
          </w:p>
        </w:tc>
      </w:tr>
      <w:tr w:rsidR="009D1CD5" w:rsidRPr="00472373" w14:paraId="0FF660E7" w14:textId="77777777" w:rsidTr="1C09D5B9">
        <w:tc>
          <w:tcPr>
            <w:tcW w:w="4788" w:type="dxa"/>
          </w:tcPr>
          <w:p w14:paraId="49E408C3" w14:textId="305EDA1A" w:rsidR="009D1CD5" w:rsidRPr="00472373" w:rsidRDefault="4E8C1C75" w:rsidP="4E1DE4D2">
            <w:pPr>
              <w:ind w:left="0" w:hanging="2"/>
              <w:rPr>
                <w:rFonts w:ascii="Arial" w:eastAsia="Arial" w:hAnsi="Arial" w:cs="Arial"/>
                <w:sz w:val="22"/>
                <w:szCs w:val="22"/>
              </w:rPr>
            </w:pPr>
            <w:r w:rsidRPr="00472373">
              <w:rPr>
                <w:rFonts w:ascii="Arial" w:eastAsia="Arial" w:hAnsi="Arial" w:cs="Arial"/>
                <w:sz w:val="22"/>
                <w:szCs w:val="22"/>
              </w:rPr>
              <w:t xml:space="preserve">V1; Lizzy Jackson, </w:t>
            </w:r>
            <w:proofErr w:type="spellStart"/>
            <w:r w:rsidRPr="00472373">
              <w:rPr>
                <w:rFonts w:ascii="Arial" w:eastAsia="Arial" w:hAnsi="Arial" w:cs="Arial"/>
                <w:sz w:val="22"/>
                <w:szCs w:val="22"/>
              </w:rPr>
              <w:t>Garðar</w:t>
            </w:r>
            <w:proofErr w:type="spellEnd"/>
            <w:r w:rsidRPr="00472373">
              <w:rPr>
                <w:rFonts w:ascii="Arial" w:eastAsia="Arial" w:hAnsi="Arial" w:cs="Arial"/>
                <w:sz w:val="22"/>
                <w:szCs w:val="22"/>
              </w:rPr>
              <w:t xml:space="preserve"> </w:t>
            </w:r>
            <w:proofErr w:type="spellStart"/>
            <w:r w:rsidRPr="00472373">
              <w:rPr>
                <w:rFonts w:ascii="Arial" w:eastAsia="Arial" w:hAnsi="Arial" w:cs="Arial"/>
                <w:sz w:val="22"/>
                <w:szCs w:val="22"/>
              </w:rPr>
              <w:t>Benediktsson</w:t>
            </w:r>
            <w:proofErr w:type="spellEnd"/>
            <w:r w:rsidRPr="00472373">
              <w:rPr>
                <w:rFonts w:ascii="Arial" w:eastAsia="Arial" w:hAnsi="Arial" w:cs="Arial"/>
                <w:sz w:val="22"/>
                <w:szCs w:val="22"/>
              </w:rPr>
              <w:t xml:space="preserve">, Gabrielle Stoney, Harrison </w:t>
            </w:r>
            <w:proofErr w:type="spellStart"/>
            <w:r w:rsidRPr="00472373">
              <w:rPr>
                <w:rFonts w:ascii="Arial" w:eastAsia="Arial" w:hAnsi="Arial" w:cs="Arial"/>
                <w:sz w:val="22"/>
                <w:szCs w:val="22"/>
              </w:rPr>
              <w:t>Dinius</w:t>
            </w:r>
            <w:proofErr w:type="spellEnd"/>
          </w:p>
        </w:tc>
        <w:tc>
          <w:tcPr>
            <w:tcW w:w="4788" w:type="dxa"/>
          </w:tcPr>
          <w:p w14:paraId="4C31076B" w14:textId="77777777" w:rsidR="009D1CD5" w:rsidRPr="00472373" w:rsidRDefault="009D1CD5" w:rsidP="4E1DE4D2">
            <w:pPr>
              <w:ind w:left="0" w:hanging="2"/>
              <w:rPr>
                <w:rFonts w:ascii="Arial" w:eastAsia="Arial" w:hAnsi="Arial" w:cs="Arial"/>
                <w:sz w:val="22"/>
                <w:szCs w:val="22"/>
              </w:rPr>
            </w:pPr>
            <w:r w:rsidRPr="00472373">
              <w:rPr>
                <w:rFonts w:ascii="Arial" w:eastAsia="Arial" w:hAnsi="Arial" w:cs="Arial"/>
                <w:sz w:val="22"/>
                <w:szCs w:val="22"/>
              </w:rPr>
              <w:t>09/29/2020</w:t>
            </w:r>
          </w:p>
        </w:tc>
      </w:tr>
      <w:tr w:rsidR="4E1DE4D2" w:rsidRPr="00472373" w14:paraId="01A2CEA5" w14:textId="77777777" w:rsidTr="1C09D5B9">
        <w:tc>
          <w:tcPr>
            <w:tcW w:w="4788" w:type="dxa"/>
          </w:tcPr>
          <w:p w14:paraId="75A2AF84" w14:textId="32F19B53" w:rsidR="235B235B" w:rsidRPr="00472373" w:rsidRDefault="235B235B" w:rsidP="4E1DE4D2">
            <w:pPr>
              <w:ind w:left="0" w:hanging="2"/>
              <w:rPr>
                <w:rFonts w:ascii="Arial" w:eastAsia="Arial" w:hAnsi="Arial" w:cs="Arial"/>
                <w:sz w:val="22"/>
                <w:szCs w:val="22"/>
              </w:rPr>
            </w:pPr>
            <w:r w:rsidRPr="00472373">
              <w:rPr>
                <w:rFonts w:ascii="Arial" w:eastAsia="Arial" w:hAnsi="Arial" w:cs="Arial"/>
                <w:sz w:val="22"/>
                <w:szCs w:val="22"/>
              </w:rPr>
              <w:t xml:space="preserve">V1.2; Harrison </w:t>
            </w:r>
            <w:proofErr w:type="spellStart"/>
            <w:r w:rsidRPr="00472373">
              <w:rPr>
                <w:rFonts w:ascii="Arial" w:eastAsia="Arial" w:hAnsi="Arial" w:cs="Arial"/>
                <w:sz w:val="22"/>
                <w:szCs w:val="22"/>
              </w:rPr>
              <w:t>Dinius</w:t>
            </w:r>
            <w:proofErr w:type="spellEnd"/>
          </w:p>
        </w:tc>
        <w:tc>
          <w:tcPr>
            <w:tcW w:w="4788" w:type="dxa"/>
          </w:tcPr>
          <w:p w14:paraId="2E5A7825" w14:textId="4C40F2D0" w:rsidR="235B235B" w:rsidRPr="00472373" w:rsidRDefault="235B235B" w:rsidP="4E1DE4D2">
            <w:pPr>
              <w:ind w:left="0" w:hanging="2"/>
              <w:rPr>
                <w:rFonts w:ascii="Arial" w:eastAsia="Arial" w:hAnsi="Arial" w:cs="Arial"/>
                <w:sz w:val="22"/>
                <w:szCs w:val="22"/>
              </w:rPr>
            </w:pPr>
            <w:r w:rsidRPr="00472373">
              <w:rPr>
                <w:rFonts w:ascii="Arial" w:eastAsia="Arial" w:hAnsi="Arial" w:cs="Arial"/>
                <w:sz w:val="22"/>
                <w:szCs w:val="22"/>
              </w:rPr>
              <w:t>10/1/2020</w:t>
            </w:r>
          </w:p>
        </w:tc>
      </w:tr>
      <w:tr w:rsidR="009D1CD5" w:rsidRPr="00472373" w14:paraId="6CBBFDA1" w14:textId="77777777" w:rsidTr="1C09D5B9">
        <w:tc>
          <w:tcPr>
            <w:tcW w:w="4788" w:type="dxa"/>
          </w:tcPr>
          <w:p w14:paraId="79F026E7" w14:textId="588705DB" w:rsidR="009D1CD5" w:rsidRPr="00472373" w:rsidRDefault="60B77B5D" w:rsidP="4E1DE4D2">
            <w:pPr>
              <w:ind w:left="0" w:hanging="2"/>
              <w:rPr>
                <w:rFonts w:ascii="Arial" w:eastAsia="Arial" w:hAnsi="Arial" w:cs="Arial"/>
                <w:sz w:val="22"/>
                <w:szCs w:val="22"/>
              </w:rPr>
            </w:pPr>
            <w:r w:rsidRPr="00472373">
              <w:rPr>
                <w:rFonts w:ascii="Arial" w:eastAsia="Arial" w:hAnsi="Arial" w:cs="Arial"/>
                <w:sz w:val="22"/>
                <w:szCs w:val="22"/>
              </w:rPr>
              <w:t xml:space="preserve">V2; </w:t>
            </w:r>
            <w:r w:rsidR="009D1CD5" w:rsidRPr="00472373">
              <w:rPr>
                <w:rFonts w:ascii="Arial" w:eastAsia="Arial" w:hAnsi="Arial" w:cs="Arial"/>
                <w:sz w:val="22"/>
                <w:szCs w:val="22"/>
              </w:rPr>
              <w:t xml:space="preserve">Lizzy Jackson, </w:t>
            </w:r>
            <w:proofErr w:type="spellStart"/>
            <w:r w:rsidR="009D1CD5" w:rsidRPr="00472373">
              <w:rPr>
                <w:rFonts w:ascii="Arial" w:eastAsia="Arial" w:hAnsi="Arial" w:cs="Arial"/>
                <w:sz w:val="22"/>
                <w:szCs w:val="22"/>
              </w:rPr>
              <w:t>Garðar</w:t>
            </w:r>
            <w:proofErr w:type="spellEnd"/>
            <w:r w:rsidR="009D1CD5" w:rsidRPr="00472373">
              <w:rPr>
                <w:rFonts w:ascii="Arial" w:eastAsia="Arial" w:hAnsi="Arial" w:cs="Arial"/>
                <w:sz w:val="22"/>
                <w:szCs w:val="22"/>
              </w:rPr>
              <w:t xml:space="preserve"> </w:t>
            </w:r>
            <w:proofErr w:type="spellStart"/>
            <w:r w:rsidR="009D1CD5" w:rsidRPr="00472373">
              <w:rPr>
                <w:rFonts w:ascii="Arial" w:eastAsia="Arial" w:hAnsi="Arial" w:cs="Arial"/>
                <w:sz w:val="22"/>
                <w:szCs w:val="22"/>
              </w:rPr>
              <w:t>Benediktsson</w:t>
            </w:r>
            <w:proofErr w:type="spellEnd"/>
          </w:p>
        </w:tc>
        <w:tc>
          <w:tcPr>
            <w:tcW w:w="4788" w:type="dxa"/>
          </w:tcPr>
          <w:p w14:paraId="0D115379" w14:textId="77777777" w:rsidR="009D1CD5" w:rsidRPr="00472373" w:rsidRDefault="009D1CD5" w:rsidP="4E1DE4D2">
            <w:pPr>
              <w:ind w:left="0" w:hanging="2"/>
              <w:rPr>
                <w:rFonts w:ascii="Arial" w:eastAsia="Arial" w:hAnsi="Arial" w:cs="Arial"/>
                <w:sz w:val="22"/>
                <w:szCs w:val="22"/>
              </w:rPr>
            </w:pPr>
            <w:r w:rsidRPr="00472373">
              <w:rPr>
                <w:rFonts w:ascii="Arial" w:eastAsia="Arial" w:hAnsi="Arial" w:cs="Arial"/>
                <w:sz w:val="22"/>
                <w:szCs w:val="22"/>
              </w:rPr>
              <w:t>10/28/2020</w:t>
            </w:r>
          </w:p>
        </w:tc>
      </w:tr>
      <w:tr w:rsidR="009D1CD5" w:rsidRPr="00472373" w14:paraId="4B57A4C1" w14:textId="77777777" w:rsidTr="1C09D5B9">
        <w:tc>
          <w:tcPr>
            <w:tcW w:w="4788" w:type="dxa"/>
          </w:tcPr>
          <w:p w14:paraId="02FDFDEE" w14:textId="2D71CD0A" w:rsidR="009D1CD5" w:rsidRPr="00472373" w:rsidRDefault="683AD18A" w:rsidP="4E1DE4D2">
            <w:pPr>
              <w:ind w:left="0" w:hanging="2"/>
              <w:rPr>
                <w:rFonts w:ascii="Arial" w:eastAsia="Arial" w:hAnsi="Arial" w:cs="Arial"/>
                <w:sz w:val="22"/>
                <w:szCs w:val="22"/>
              </w:rPr>
            </w:pPr>
            <w:r w:rsidRPr="00472373">
              <w:rPr>
                <w:rFonts w:ascii="Arial" w:eastAsia="Arial" w:hAnsi="Arial" w:cs="Arial"/>
                <w:sz w:val="22"/>
                <w:szCs w:val="22"/>
              </w:rPr>
              <w:t xml:space="preserve">V2.1; </w:t>
            </w:r>
            <w:r w:rsidR="680B7F13" w:rsidRPr="00472373">
              <w:rPr>
                <w:rFonts w:ascii="Arial" w:eastAsia="Arial" w:hAnsi="Arial" w:cs="Arial"/>
                <w:sz w:val="22"/>
                <w:szCs w:val="22"/>
              </w:rPr>
              <w:t>Lizzy Jackson</w:t>
            </w:r>
          </w:p>
        </w:tc>
        <w:tc>
          <w:tcPr>
            <w:tcW w:w="4788" w:type="dxa"/>
          </w:tcPr>
          <w:p w14:paraId="6503516D" w14:textId="3DC2F2ED" w:rsidR="009D1CD5" w:rsidRPr="00472373" w:rsidRDefault="680B7F13" w:rsidP="4E1DE4D2">
            <w:pPr>
              <w:ind w:left="0" w:hanging="2"/>
              <w:rPr>
                <w:rFonts w:ascii="Arial" w:eastAsia="Arial" w:hAnsi="Arial" w:cs="Arial"/>
                <w:sz w:val="22"/>
                <w:szCs w:val="22"/>
              </w:rPr>
            </w:pPr>
            <w:r w:rsidRPr="00472373">
              <w:rPr>
                <w:rFonts w:ascii="Arial" w:eastAsia="Arial" w:hAnsi="Arial" w:cs="Arial"/>
                <w:sz w:val="22"/>
                <w:szCs w:val="22"/>
              </w:rPr>
              <w:t>11/12/2020</w:t>
            </w:r>
          </w:p>
        </w:tc>
      </w:tr>
      <w:tr w:rsidR="4E1DE4D2" w:rsidRPr="00472373" w14:paraId="0ECA8013" w14:textId="77777777" w:rsidTr="1C09D5B9">
        <w:tc>
          <w:tcPr>
            <w:tcW w:w="4788" w:type="dxa"/>
          </w:tcPr>
          <w:p w14:paraId="223B4FDA" w14:textId="21779AD3" w:rsidR="0FE73744" w:rsidRPr="00472373" w:rsidRDefault="0FE73744" w:rsidP="4E1DE4D2">
            <w:pPr>
              <w:ind w:left="0" w:hanging="2"/>
              <w:rPr>
                <w:rFonts w:ascii="Arial" w:eastAsia="Arial" w:hAnsi="Arial" w:cs="Arial"/>
                <w:sz w:val="22"/>
                <w:szCs w:val="22"/>
              </w:rPr>
            </w:pPr>
            <w:r w:rsidRPr="00472373">
              <w:rPr>
                <w:rFonts w:ascii="Arial" w:eastAsia="Arial" w:hAnsi="Arial" w:cs="Arial"/>
                <w:sz w:val="22"/>
                <w:szCs w:val="22"/>
              </w:rPr>
              <w:t>V2.2; Lizzy Jackson</w:t>
            </w:r>
          </w:p>
        </w:tc>
        <w:tc>
          <w:tcPr>
            <w:tcW w:w="4788" w:type="dxa"/>
          </w:tcPr>
          <w:p w14:paraId="7D3CDE30" w14:textId="0C53F67D" w:rsidR="0FE73744" w:rsidRPr="00472373" w:rsidRDefault="0FE73744" w:rsidP="4E1DE4D2">
            <w:pPr>
              <w:ind w:left="0" w:hanging="2"/>
              <w:rPr>
                <w:rFonts w:ascii="Arial" w:eastAsia="Arial" w:hAnsi="Arial" w:cs="Arial"/>
                <w:sz w:val="22"/>
                <w:szCs w:val="22"/>
              </w:rPr>
            </w:pPr>
            <w:r w:rsidRPr="00472373">
              <w:rPr>
                <w:rFonts w:ascii="Arial" w:eastAsia="Arial" w:hAnsi="Arial" w:cs="Arial"/>
                <w:sz w:val="22"/>
                <w:szCs w:val="22"/>
              </w:rPr>
              <w:t>11/17/2020</w:t>
            </w:r>
          </w:p>
        </w:tc>
      </w:tr>
      <w:tr w:rsidR="009D1CD5" w:rsidRPr="00472373" w14:paraId="1DF28CCE" w14:textId="77777777" w:rsidTr="1C09D5B9">
        <w:tc>
          <w:tcPr>
            <w:tcW w:w="4788" w:type="dxa"/>
          </w:tcPr>
          <w:p w14:paraId="7C586F01" w14:textId="55E56B06" w:rsidR="009D1CD5" w:rsidRPr="00472373" w:rsidRDefault="0FE73744" w:rsidP="4E1DE4D2">
            <w:pPr>
              <w:ind w:left="0" w:hanging="2"/>
              <w:rPr>
                <w:rFonts w:ascii="Arial" w:eastAsia="Arial" w:hAnsi="Arial" w:cs="Arial"/>
                <w:sz w:val="22"/>
                <w:szCs w:val="22"/>
              </w:rPr>
            </w:pPr>
            <w:r w:rsidRPr="00472373">
              <w:rPr>
                <w:rFonts w:ascii="Arial" w:eastAsia="Arial" w:hAnsi="Arial" w:cs="Arial"/>
                <w:sz w:val="22"/>
                <w:szCs w:val="22"/>
              </w:rPr>
              <w:t>V3</w:t>
            </w:r>
            <w:r w:rsidR="4B5FEDD0" w:rsidRPr="00472373">
              <w:rPr>
                <w:rFonts w:ascii="Arial" w:eastAsia="Arial" w:hAnsi="Arial" w:cs="Arial"/>
                <w:sz w:val="22"/>
                <w:szCs w:val="22"/>
              </w:rPr>
              <w:t>;</w:t>
            </w:r>
            <w:r w:rsidRPr="00472373">
              <w:rPr>
                <w:rFonts w:ascii="Arial" w:eastAsia="Arial" w:hAnsi="Arial" w:cs="Arial"/>
                <w:sz w:val="22"/>
                <w:szCs w:val="22"/>
              </w:rPr>
              <w:t xml:space="preserve"> </w:t>
            </w:r>
            <w:r w:rsidR="440A0E56" w:rsidRPr="00472373">
              <w:rPr>
                <w:rFonts w:ascii="Arial" w:eastAsia="Arial" w:hAnsi="Arial" w:cs="Arial"/>
                <w:sz w:val="22"/>
                <w:szCs w:val="22"/>
              </w:rPr>
              <w:t>Gabrielle Stoney</w:t>
            </w:r>
            <w:r w:rsidR="468AF576" w:rsidRPr="00472373">
              <w:rPr>
                <w:rFonts w:ascii="Arial" w:eastAsia="Arial" w:hAnsi="Arial" w:cs="Arial"/>
                <w:sz w:val="22"/>
                <w:szCs w:val="22"/>
              </w:rPr>
              <w:t xml:space="preserve">, Harrison </w:t>
            </w:r>
            <w:proofErr w:type="spellStart"/>
            <w:r w:rsidR="468AF576" w:rsidRPr="00472373">
              <w:rPr>
                <w:rFonts w:ascii="Arial" w:eastAsia="Arial" w:hAnsi="Arial" w:cs="Arial"/>
                <w:sz w:val="22"/>
                <w:szCs w:val="22"/>
              </w:rPr>
              <w:t>Dinius</w:t>
            </w:r>
            <w:proofErr w:type="spellEnd"/>
            <w:r w:rsidR="33664081" w:rsidRPr="00472373">
              <w:rPr>
                <w:rFonts w:ascii="Arial" w:eastAsia="Arial" w:hAnsi="Arial" w:cs="Arial"/>
                <w:sz w:val="22"/>
                <w:szCs w:val="22"/>
              </w:rPr>
              <w:t xml:space="preserve">, </w:t>
            </w:r>
            <w:proofErr w:type="spellStart"/>
            <w:r w:rsidR="33664081" w:rsidRPr="00472373">
              <w:rPr>
                <w:rFonts w:ascii="Arial" w:eastAsia="Arial" w:hAnsi="Arial" w:cs="Arial"/>
                <w:sz w:val="22"/>
                <w:szCs w:val="22"/>
              </w:rPr>
              <w:t>Garðar</w:t>
            </w:r>
            <w:proofErr w:type="spellEnd"/>
            <w:r w:rsidR="33664081" w:rsidRPr="00472373">
              <w:rPr>
                <w:rFonts w:ascii="Arial" w:eastAsia="Arial" w:hAnsi="Arial" w:cs="Arial"/>
                <w:sz w:val="22"/>
                <w:szCs w:val="22"/>
              </w:rPr>
              <w:t xml:space="preserve"> </w:t>
            </w:r>
            <w:proofErr w:type="spellStart"/>
            <w:r w:rsidR="33664081" w:rsidRPr="00472373">
              <w:rPr>
                <w:rFonts w:ascii="Arial" w:eastAsia="Arial" w:hAnsi="Arial" w:cs="Arial"/>
                <w:sz w:val="22"/>
                <w:szCs w:val="22"/>
              </w:rPr>
              <w:t>Benediktsson</w:t>
            </w:r>
            <w:proofErr w:type="spellEnd"/>
            <w:r w:rsidR="0D166CAF" w:rsidRPr="00472373">
              <w:rPr>
                <w:rFonts w:ascii="Arial" w:eastAsia="Arial" w:hAnsi="Arial" w:cs="Arial"/>
                <w:sz w:val="22"/>
                <w:szCs w:val="22"/>
              </w:rPr>
              <w:t>, Jason Hansen</w:t>
            </w:r>
          </w:p>
        </w:tc>
        <w:tc>
          <w:tcPr>
            <w:tcW w:w="4788" w:type="dxa"/>
          </w:tcPr>
          <w:p w14:paraId="67A772F8" w14:textId="5DC9078A" w:rsidR="009D1CD5" w:rsidRPr="00472373" w:rsidRDefault="4104D046" w:rsidP="4E1DE4D2">
            <w:pPr>
              <w:ind w:left="0" w:hanging="2"/>
              <w:rPr>
                <w:rFonts w:ascii="Arial" w:eastAsia="Arial" w:hAnsi="Arial" w:cs="Arial"/>
                <w:sz w:val="22"/>
                <w:szCs w:val="22"/>
              </w:rPr>
            </w:pPr>
            <w:r w:rsidRPr="00472373">
              <w:rPr>
                <w:rFonts w:ascii="Arial" w:eastAsia="Arial" w:hAnsi="Arial" w:cs="Arial"/>
                <w:sz w:val="22"/>
                <w:szCs w:val="22"/>
              </w:rPr>
              <w:t>11/30/2020</w:t>
            </w:r>
          </w:p>
        </w:tc>
      </w:tr>
    </w:tbl>
    <w:p w14:paraId="7D108636" w14:textId="77777777" w:rsidR="009D1CD5" w:rsidRPr="00472373" w:rsidRDefault="009D1CD5" w:rsidP="009D1CD5">
      <w:pPr>
        <w:ind w:left="0" w:hanging="2"/>
        <w:rPr>
          <w:rFonts w:ascii="Arial" w:eastAsia="Arial" w:hAnsi="Arial" w:cs="Arial"/>
          <w:sz w:val="22"/>
          <w:szCs w:val="22"/>
        </w:rPr>
      </w:pPr>
    </w:p>
    <w:p w14:paraId="7DF9BB7A" w14:textId="77777777" w:rsidR="009D1CD5" w:rsidRPr="00472373" w:rsidRDefault="009D1CD5" w:rsidP="009D1CD5">
      <w:pPr>
        <w:ind w:left="0" w:hanging="2"/>
        <w:rPr>
          <w:rFonts w:ascii="Arial" w:eastAsia="Arial" w:hAnsi="Arial" w:cs="Arial"/>
          <w:sz w:val="22"/>
          <w:szCs w:val="22"/>
        </w:rPr>
      </w:pPr>
    </w:p>
    <w:p w14:paraId="709A2CE1" w14:textId="77777777" w:rsidR="009D1CD5" w:rsidRPr="00472373" w:rsidRDefault="009D1CD5" w:rsidP="009D1CD5">
      <w:pPr>
        <w:pBdr>
          <w:top w:val="nil"/>
          <w:left w:val="nil"/>
          <w:bottom w:val="nil"/>
          <w:right w:val="nil"/>
          <w:between w:val="nil"/>
        </w:pBdr>
        <w:tabs>
          <w:tab w:val="center" w:pos="4320"/>
          <w:tab w:val="right" w:pos="8640"/>
        </w:tabs>
        <w:spacing w:line="240" w:lineRule="auto"/>
        <w:ind w:left="0" w:hanging="2"/>
        <w:jc w:val="right"/>
        <w:rPr>
          <w:rFonts w:ascii="Arial" w:eastAsia="Arial" w:hAnsi="Arial" w:cs="Arial"/>
          <w:b/>
          <w:smallCaps/>
          <w:color w:val="000000"/>
          <w:sz w:val="22"/>
          <w:szCs w:val="22"/>
        </w:rPr>
      </w:pPr>
    </w:p>
    <w:p w14:paraId="65B8B3CA" w14:textId="77777777" w:rsidR="009D1CD5" w:rsidRPr="00472373" w:rsidRDefault="009D1CD5" w:rsidP="009D1CD5">
      <w:pPr>
        <w:pBdr>
          <w:top w:val="nil"/>
          <w:left w:val="nil"/>
          <w:bottom w:val="nil"/>
          <w:right w:val="nil"/>
          <w:between w:val="nil"/>
        </w:pBdr>
        <w:spacing w:line="240" w:lineRule="auto"/>
        <w:ind w:left="0" w:right="3960" w:hanging="2"/>
        <w:rPr>
          <w:rFonts w:ascii="Arial" w:eastAsia="Arial" w:hAnsi="Arial" w:cs="Arial"/>
          <w:color w:val="000000"/>
          <w:sz w:val="22"/>
          <w:szCs w:val="22"/>
        </w:rPr>
      </w:pPr>
    </w:p>
    <w:p w14:paraId="79D6368E" w14:textId="77777777" w:rsidR="009D1CD5" w:rsidRPr="00472373" w:rsidRDefault="009D1CD5" w:rsidP="009D1CD5">
      <w:pPr>
        <w:pBdr>
          <w:top w:val="nil"/>
          <w:left w:val="nil"/>
          <w:bottom w:val="nil"/>
          <w:right w:val="nil"/>
          <w:between w:val="nil"/>
        </w:pBdr>
        <w:spacing w:line="240" w:lineRule="auto"/>
        <w:ind w:left="0" w:right="3960" w:hanging="2"/>
        <w:rPr>
          <w:rFonts w:ascii="Arial" w:eastAsia="Arial" w:hAnsi="Arial" w:cs="Arial"/>
          <w:color w:val="000000"/>
          <w:sz w:val="22"/>
          <w:szCs w:val="22"/>
        </w:rPr>
      </w:pPr>
    </w:p>
    <w:p w14:paraId="29F7CE30" w14:textId="77777777" w:rsidR="009D1CD5" w:rsidRPr="00472373" w:rsidRDefault="009D1CD5" w:rsidP="009D1CD5">
      <w:pPr>
        <w:ind w:left="0" w:hanging="2"/>
        <w:rPr>
          <w:rFonts w:ascii="Arial" w:eastAsia="Arial" w:hAnsi="Arial" w:cs="Arial"/>
          <w:sz w:val="22"/>
          <w:szCs w:val="22"/>
        </w:rPr>
        <w:sectPr w:rsidR="009D1CD5" w:rsidRPr="00472373">
          <w:headerReference w:type="default" r:id="rId11"/>
          <w:footerReference w:type="default" r:id="rId12"/>
          <w:headerReference w:type="first" r:id="rId13"/>
          <w:footerReference w:type="first" r:id="rId14"/>
          <w:pgSz w:w="12240" w:h="15840"/>
          <w:pgMar w:top="1440" w:right="1440" w:bottom="1440" w:left="1440" w:header="720" w:footer="720" w:gutter="0"/>
          <w:pgNumType w:start="1"/>
          <w:cols w:space="720"/>
          <w:titlePg/>
        </w:sectPr>
      </w:pPr>
    </w:p>
    <w:p w14:paraId="22ADD0CB" w14:textId="77777777" w:rsidR="009D1CD5" w:rsidRPr="00472373" w:rsidRDefault="009D1CD5" w:rsidP="7ED13CEF">
      <w:pPr>
        <w:pStyle w:val="Title"/>
        <w:ind w:left="0" w:hanging="2"/>
        <w:jc w:val="center"/>
        <w:rPr>
          <w:rFonts w:eastAsia="Arial" w:cs="Arial"/>
          <w:smallCaps/>
          <w:sz w:val="22"/>
          <w:szCs w:val="22"/>
        </w:rPr>
      </w:pPr>
      <w:r w:rsidRPr="00472373">
        <w:rPr>
          <w:rFonts w:eastAsia="Arial" w:cs="Arial"/>
          <w:smallCaps/>
          <w:sz w:val="22"/>
          <w:szCs w:val="22"/>
        </w:rPr>
        <w:lastRenderedPageBreak/>
        <w:t>TABLE OF CONTENT</w:t>
      </w:r>
    </w:p>
    <w:p w14:paraId="012FCEEC" w14:textId="024CCC21" w:rsidR="009D1CD5" w:rsidRPr="00472373" w:rsidRDefault="009D1CD5" w:rsidP="7ED13CEF">
      <w:pPr>
        <w:suppressAutoHyphens w:val="0"/>
        <w:spacing w:line="240" w:lineRule="auto"/>
        <w:ind w:leftChars="0" w:left="0" w:firstLineChars="0" w:firstLine="0"/>
        <w:textDirection w:val="lrTb"/>
        <w:textAlignment w:val="auto"/>
        <w:rPr>
          <w:rFonts w:ascii="Arial" w:eastAsia="Arial" w:hAnsi="Arial" w:cs="Arial"/>
          <w:smallCaps/>
          <w:sz w:val="22"/>
          <w:szCs w:val="22"/>
        </w:rPr>
      </w:pPr>
    </w:p>
    <w:p w14:paraId="5736838A" w14:textId="75A91ABD" w:rsidR="000300EE" w:rsidRPr="00472373" w:rsidRDefault="00174D13">
      <w:pPr>
        <w:pStyle w:val="TOC1"/>
        <w:rPr>
          <w:rFonts w:ascii="Arial" w:eastAsiaTheme="minorEastAsia" w:hAnsi="Arial" w:cs="Arial"/>
          <w:caps w:val="0"/>
          <w:position w:val="0"/>
          <w:sz w:val="22"/>
          <w:szCs w:val="22"/>
          <w:lang w:eastAsia="ja-JP"/>
        </w:rPr>
      </w:pPr>
      <w:r w:rsidRPr="00472373">
        <w:rPr>
          <w:rStyle w:val="Hyperlink"/>
          <w:rFonts w:ascii="Arial" w:hAnsi="Arial" w:cs="Arial"/>
          <w:sz w:val="22"/>
          <w:szCs w:val="22"/>
        </w:rPr>
        <w:fldChar w:fldCharType="begin"/>
      </w:r>
      <w:r w:rsidRPr="00472373">
        <w:rPr>
          <w:rStyle w:val="Hyperlink"/>
          <w:rFonts w:ascii="Arial" w:hAnsi="Arial" w:cs="Arial"/>
          <w:sz w:val="22"/>
          <w:szCs w:val="22"/>
        </w:rPr>
        <w:instrText xml:space="preserve"> TOC \o "2-3" \h \z \t "Heading 1,1" </w:instrText>
      </w:r>
      <w:r w:rsidRPr="00472373">
        <w:rPr>
          <w:rStyle w:val="Hyperlink"/>
          <w:rFonts w:ascii="Arial" w:hAnsi="Arial" w:cs="Arial"/>
          <w:sz w:val="22"/>
          <w:szCs w:val="22"/>
        </w:rPr>
        <w:fldChar w:fldCharType="separate"/>
      </w:r>
      <w:hyperlink w:anchor="_Toc57641941" w:history="1">
        <w:r w:rsidR="000300EE" w:rsidRPr="00472373">
          <w:rPr>
            <w:rStyle w:val="Hyperlink"/>
            <w:rFonts w:ascii="Arial" w:eastAsia="Arial" w:hAnsi="Arial" w:cs="Arial"/>
            <w:sz w:val="22"/>
            <w:szCs w:val="22"/>
          </w:rPr>
          <w:t>1</w:t>
        </w:r>
        <w:r w:rsidR="000300EE" w:rsidRPr="00472373">
          <w:rPr>
            <w:rFonts w:ascii="Arial" w:eastAsiaTheme="minorEastAsia" w:hAnsi="Arial" w:cs="Arial"/>
            <w:caps w:val="0"/>
            <w:position w:val="0"/>
            <w:sz w:val="22"/>
            <w:szCs w:val="22"/>
            <w:lang w:eastAsia="ja-JP"/>
          </w:rPr>
          <w:tab/>
        </w:r>
        <w:r w:rsidR="000300EE" w:rsidRPr="00472373">
          <w:rPr>
            <w:rStyle w:val="Hyperlink"/>
            <w:rFonts w:ascii="Arial" w:eastAsia="Arial" w:hAnsi="Arial" w:cs="Arial"/>
            <w:sz w:val="22"/>
            <w:szCs w:val="22"/>
          </w:rPr>
          <w:t>INTRODUCTION</w:t>
        </w:r>
        <w:r w:rsidR="000300EE" w:rsidRPr="00472373">
          <w:rPr>
            <w:rFonts w:ascii="Arial" w:hAnsi="Arial" w:cs="Arial"/>
            <w:webHidden/>
            <w:sz w:val="22"/>
            <w:szCs w:val="22"/>
          </w:rPr>
          <w:tab/>
        </w:r>
        <w:r w:rsidR="000300EE" w:rsidRPr="00472373">
          <w:rPr>
            <w:rFonts w:ascii="Arial" w:hAnsi="Arial" w:cs="Arial"/>
            <w:webHidden/>
            <w:sz w:val="22"/>
            <w:szCs w:val="22"/>
          </w:rPr>
          <w:fldChar w:fldCharType="begin"/>
        </w:r>
        <w:r w:rsidR="000300EE" w:rsidRPr="00472373">
          <w:rPr>
            <w:rFonts w:ascii="Arial" w:hAnsi="Arial" w:cs="Arial"/>
            <w:webHidden/>
            <w:sz w:val="22"/>
            <w:szCs w:val="22"/>
          </w:rPr>
          <w:instrText xml:space="preserve"> PAGEREF _Toc57641941 \h </w:instrText>
        </w:r>
        <w:r w:rsidR="000300EE" w:rsidRPr="00472373">
          <w:rPr>
            <w:rFonts w:ascii="Arial" w:hAnsi="Arial" w:cs="Arial"/>
            <w:webHidden/>
            <w:sz w:val="22"/>
            <w:szCs w:val="22"/>
          </w:rPr>
        </w:r>
        <w:r w:rsidR="000300EE" w:rsidRPr="00472373">
          <w:rPr>
            <w:rFonts w:ascii="Arial" w:hAnsi="Arial" w:cs="Arial"/>
            <w:webHidden/>
            <w:sz w:val="22"/>
            <w:szCs w:val="22"/>
          </w:rPr>
          <w:fldChar w:fldCharType="separate"/>
        </w:r>
        <w:r w:rsidR="000300EE" w:rsidRPr="00472373">
          <w:rPr>
            <w:rFonts w:ascii="Arial" w:hAnsi="Arial" w:cs="Arial"/>
            <w:webHidden/>
            <w:sz w:val="22"/>
            <w:szCs w:val="22"/>
          </w:rPr>
          <w:t>3</w:t>
        </w:r>
        <w:r w:rsidR="000300EE" w:rsidRPr="00472373">
          <w:rPr>
            <w:rFonts w:ascii="Arial" w:hAnsi="Arial" w:cs="Arial"/>
            <w:webHidden/>
            <w:sz w:val="22"/>
            <w:szCs w:val="22"/>
          </w:rPr>
          <w:fldChar w:fldCharType="end"/>
        </w:r>
      </w:hyperlink>
    </w:p>
    <w:p w14:paraId="61611DC6" w14:textId="73668F0F" w:rsidR="000300EE" w:rsidRPr="00472373" w:rsidRDefault="006949FA">
      <w:pPr>
        <w:pStyle w:val="TOC2"/>
        <w:tabs>
          <w:tab w:val="left" w:pos="480"/>
          <w:tab w:val="right" w:leader="dot" w:pos="9350"/>
        </w:tabs>
        <w:ind w:left="0" w:hanging="2"/>
        <w:rPr>
          <w:rFonts w:ascii="Arial" w:eastAsiaTheme="minorEastAsia" w:hAnsi="Arial" w:cs="Arial"/>
          <w:smallCaps w:val="0"/>
          <w:noProof/>
          <w:position w:val="0"/>
          <w:sz w:val="22"/>
          <w:szCs w:val="22"/>
          <w:lang w:eastAsia="ja-JP"/>
        </w:rPr>
      </w:pPr>
      <w:hyperlink w:anchor="_Toc57641942" w:history="1">
        <w:r w:rsidR="000300EE" w:rsidRPr="00472373">
          <w:rPr>
            <w:rStyle w:val="Hyperlink"/>
            <w:rFonts w:ascii="Arial" w:eastAsia="Arial" w:hAnsi="Arial" w:cs="Arial"/>
            <w:noProof/>
            <w:sz w:val="22"/>
            <w:szCs w:val="22"/>
          </w:rPr>
          <w:t>1.1</w:t>
        </w:r>
        <w:r w:rsidR="000300EE" w:rsidRPr="00472373">
          <w:rPr>
            <w:rFonts w:ascii="Arial" w:eastAsiaTheme="minorEastAsia" w:hAnsi="Arial" w:cs="Arial"/>
            <w:smallCaps w:val="0"/>
            <w:noProof/>
            <w:position w:val="0"/>
            <w:sz w:val="22"/>
            <w:szCs w:val="22"/>
            <w:lang w:eastAsia="ja-JP"/>
          </w:rPr>
          <w:tab/>
        </w:r>
        <w:r w:rsidR="000300EE" w:rsidRPr="00472373">
          <w:rPr>
            <w:rStyle w:val="Hyperlink"/>
            <w:rFonts w:ascii="Arial" w:eastAsia="Arial" w:hAnsi="Arial" w:cs="Arial"/>
            <w:noProof/>
            <w:sz w:val="22"/>
            <w:szCs w:val="22"/>
          </w:rPr>
          <w:t>Purpose and Scope</w:t>
        </w:r>
        <w:r w:rsidR="000300EE" w:rsidRPr="00472373">
          <w:rPr>
            <w:rFonts w:ascii="Arial" w:hAnsi="Arial" w:cs="Arial"/>
            <w:noProof/>
            <w:webHidden/>
            <w:sz w:val="22"/>
            <w:szCs w:val="22"/>
          </w:rPr>
          <w:tab/>
        </w:r>
        <w:r w:rsidR="000300EE" w:rsidRPr="00472373">
          <w:rPr>
            <w:rFonts w:ascii="Arial" w:hAnsi="Arial" w:cs="Arial"/>
            <w:noProof/>
            <w:webHidden/>
            <w:sz w:val="22"/>
            <w:szCs w:val="22"/>
          </w:rPr>
          <w:fldChar w:fldCharType="begin"/>
        </w:r>
        <w:r w:rsidR="000300EE" w:rsidRPr="00472373">
          <w:rPr>
            <w:rFonts w:ascii="Arial" w:hAnsi="Arial" w:cs="Arial"/>
            <w:noProof/>
            <w:webHidden/>
            <w:sz w:val="22"/>
            <w:szCs w:val="22"/>
          </w:rPr>
          <w:instrText xml:space="preserve"> PAGEREF _Toc57641942 \h </w:instrText>
        </w:r>
        <w:r w:rsidR="000300EE" w:rsidRPr="00472373">
          <w:rPr>
            <w:rFonts w:ascii="Arial" w:hAnsi="Arial" w:cs="Arial"/>
            <w:noProof/>
            <w:webHidden/>
            <w:sz w:val="22"/>
            <w:szCs w:val="22"/>
          </w:rPr>
        </w:r>
        <w:r w:rsidR="000300EE" w:rsidRPr="00472373">
          <w:rPr>
            <w:rFonts w:ascii="Arial" w:hAnsi="Arial" w:cs="Arial"/>
            <w:noProof/>
            <w:webHidden/>
            <w:sz w:val="22"/>
            <w:szCs w:val="22"/>
          </w:rPr>
          <w:fldChar w:fldCharType="separate"/>
        </w:r>
        <w:r w:rsidR="000300EE" w:rsidRPr="00472373">
          <w:rPr>
            <w:rFonts w:ascii="Arial" w:hAnsi="Arial" w:cs="Arial"/>
            <w:noProof/>
            <w:webHidden/>
            <w:sz w:val="22"/>
            <w:szCs w:val="22"/>
          </w:rPr>
          <w:t>3</w:t>
        </w:r>
        <w:r w:rsidR="000300EE" w:rsidRPr="00472373">
          <w:rPr>
            <w:rFonts w:ascii="Arial" w:hAnsi="Arial" w:cs="Arial"/>
            <w:noProof/>
            <w:webHidden/>
            <w:sz w:val="22"/>
            <w:szCs w:val="22"/>
          </w:rPr>
          <w:fldChar w:fldCharType="end"/>
        </w:r>
      </w:hyperlink>
    </w:p>
    <w:p w14:paraId="65C015A9" w14:textId="06898131" w:rsidR="000300EE" w:rsidRPr="00472373" w:rsidRDefault="006949FA">
      <w:pPr>
        <w:pStyle w:val="TOC2"/>
        <w:tabs>
          <w:tab w:val="left" w:pos="480"/>
          <w:tab w:val="right" w:leader="dot" w:pos="9350"/>
        </w:tabs>
        <w:ind w:left="0" w:hanging="2"/>
        <w:rPr>
          <w:rFonts w:ascii="Arial" w:eastAsiaTheme="minorEastAsia" w:hAnsi="Arial" w:cs="Arial"/>
          <w:smallCaps w:val="0"/>
          <w:noProof/>
          <w:position w:val="0"/>
          <w:sz w:val="22"/>
          <w:szCs w:val="22"/>
          <w:lang w:eastAsia="ja-JP"/>
        </w:rPr>
      </w:pPr>
      <w:hyperlink w:anchor="_Toc57641943" w:history="1">
        <w:r w:rsidR="000300EE" w:rsidRPr="00472373">
          <w:rPr>
            <w:rStyle w:val="Hyperlink"/>
            <w:rFonts w:ascii="Arial" w:eastAsia="Arial" w:hAnsi="Arial" w:cs="Arial"/>
            <w:noProof/>
            <w:sz w:val="22"/>
            <w:szCs w:val="22"/>
          </w:rPr>
          <w:t>1.2</w:t>
        </w:r>
        <w:r w:rsidR="000300EE" w:rsidRPr="00472373">
          <w:rPr>
            <w:rFonts w:ascii="Arial" w:eastAsiaTheme="minorEastAsia" w:hAnsi="Arial" w:cs="Arial"/>
            <w:smallCaps w:val="0"/>
            <w:noProof/>
            <w:position w:val="0"/>
            <w:sz w:val="22"/>
            <w:szCs w:val="22"/>
            <w:lang w:eastAsia="ja-JP"/>
          </w:rPr>
          <w:tab/>
        </w:r>
        <w:r w:rsidR="000300EE" w:rsidRPr="00472373">
          <w:rPr>
            <w:rStyle w:val="Hyperlink"/>
            <w:rFonts w:ascii="Arial" w:eastAsia="Arial" w:hAnsi="Arial" w:cs="Arial"/>
            <w:noProof/>
            <w:sz w:val="22"/>
            <w:szCs w:val="22"/>
          </w:rPr>
          <w:t>Project Executive Summary</w:t>
        </w:r>
        <w:r w:rsidR="000300EE" w:rsidRPr="00472373">
          <w:rPr>
            <w:rFonts w:ascii="Arial" w:hAnsi="Arial" w:cs="Arial"/>
            <w:noProof/>
            <w:webHidden/>
            <w:sz w:val="22"/>
            <w:szCs w:val="22"/>
          </w:rPr>
          <w:tab/>
        </w:r>
        <w:r w:rsidR="000300EE" w:rsidRPr="00472373">
          <w:rPr>
            <w:rFonts w:ascii="Arial" w:hAnsi="Arial" w:cs="Arial"/>
            <w:noProof/>
            <w:webHidden/>
            <w:sz w:val="22"/>
            <w:szCs w:val="22"/>
          </w:rPr>
          <w:fldChar w:fldCharType="begin"/>
        </w:r>
        <w:r w:rsidR="000300EE" w:rsidRPr="00472373">
          <w:rPr>
            <w:rFonts w:ascii="Arial" w:hAnsi="Arial" w:cs="Arial"/>
            <w:noProof/>
            <w:webHidden/>
            <w:sz w:val="22"/>
            <w:szCs w:val="22"/>
          </w:rPr>
          <w:instrText xml:space="preserve"> PAGEREF _Toc57641943 \h </w:instrText>
        </w:r>
        <w:r w:rsidR="000300EE" w:rsidRPr="00472373">
          <w:rPr>
            <w:rFonts w:ascii="Arial" w:hAnsi="Arial" w:cs="Arial"/>
            <w:noProof/>
            <w:webHidden/>
            <w:sz w:val="22"/>
            <w:szCs w:val="22"/>
          </w:rPr>
        </w:r>
        <w:r w:rsidR="000300EE" w:rsidRPr="00472373">
          <w:rPr>
            <w:rFonts w:ascii="Arial" w:hAnsi="Arial" w:cs="Arial"/>
            <w:noProof/>
            <w:webHidden/>
            <w:sz w:val="22"/>
            <w:szCs w:val="22"/>
          </w:rPr>
          <w:fldChar w:fldCharType="separate"/>
        </w:r>
        <w:r w:rsidR="000300EE" w:rsidRPr="00472373">
          <w:rPr>
            <w:rFonts w:ascii="Arial" w:hAnsi="Arial" w:cs="Arial"/>
            <w:noProof/>
            <w:webHidden/>
            <w:sz w:val="22"/>
            <w:szCs w:val="22"/>
          </w:rPr>
          <w:t>3</w:t>
        </w:r>
        <w:r w:rsidR="000300EE" w:rsidRPr="00472373">
          <w:rPr>
            <w:rFonts w:ascii="Arial" w:hAnsi="Arial" w:cs="Arial"/>
            <w:noProof/>
            <w:webHidden/>
            <w:sz w:val="22"/>
            <w:szCs w:val="22"/>
          </w:rPr>
          <w:fldChar w:fldCharType="end"/>
        </w:r>
      </w:hyperlink>
    </w:p>
    <w:p w14:paraId="150BE158" w14:textId="703B0FFE" w:rsidR="000300EE" w:rsidRPr="00472373" w:rsidRDefault="006949FA">
      <w:pPr>
        <w:pStyle w:val="TOC3"/>
        <w:tabs>
          <w:tab w:val="left" w:pos="720"/>
          <w:tab w:val="right" w:leader="dot" w:pos="9350"/>
        </w:tabs>
        <w:ind w:left="0" w:hanging="2"/>
        <w:rPr>
          <w:rFonts w:ascii="Arial" w:eastAsiaTheme="minorEastAsia" w:hAnsi="Arial" w:cs="Arial"/>
          <w:i w:val="0"/>
          <w:iCs w:val="0"/>
          <w:noProof/>
          <w:position w:val="0"/>
          <w:sz w:val="22"/>
          <w:szCs w:val="22"/>
          <w:lang w:eastAsia="ja-JP"/>
        </w:rPr>
      </w:pPr>
      <w:hyperlink w:anchor="_Toc57641944" w:history="1">
        <w:r w:rsidR="000300EE" w:rsidRPr="00472373">
          <w:rPr>
            <w:rStyle w:val="Hyperlink"/>
            <w:rFonts w:ascii="Arial" w:eastAsia="Arial" w:hAnsi="Arial" w:cs="Arial"/>
            <w:noProof/>
            <w:sz w:val="22"/>
            <w:szCs w:val="22"/>
          </w:rPr>
          <w:t>1.2.1</w:t>
        </w:r>
        <w:r w:rsidR="000300EE" w:rsidRPr="00472373">
          <w:rPr>
            <w:rFonts w:ascii="Arial" w:eastAsiaTheme="minorEastAsia" w:hAnsi="Arial" w:cs="Arial"/>
            <w:i w:val="0"/>
            <w:iCs w:val="0"/>
            <w:noProof/>
            <w:position w:val="0"/>
            <w:sz w:val="22"/>
            <w:szCs w:val="22"/>
            <w:lang w:eastAsia="ja-JP"/>
          </w:rPr>
          <w:tab/>
        </w:r>
        <w:r w:rsidR="000300EE" w:rsidRPr="00472373">
          <w:rPr>
            <w:rStyle w:val="Hyperlink"/>
            <w:rFonts w:ascii="Arial" w:eastAsia="Arial" w:hAnsi="Arial" w:cs="Arial"/>
            <w:noProof/>
            <w:sz w:val="22"/>
            <w:szCs w:val="22"/>
          </w:rPr>
          <w:t>System Overview</w:t>
        </w:r>
        <w:r w:rsidR="000300EE" w:rsidRPr="00472373">
          <w:rPr>
            <w:rFonts w:ascii="Arial" w:hAnsi="Arial" w:cs="Arial"/>
            <w:noProof/>
            <w:webHidden/>
            <w:sz w:val="22"/>
            <w:szCs w:val="22"/>
          </w:rPr>
          <w:tab/>
        </w:r>
        <w:r w:rsidR="000300EE" w:rsidRPr="00472373">
          <w:rPr>
            <w:rFonts w:ascii="Arial" w:hAnsi="Arial" w:cs="Arial"/>
            <w:noProof/>
            <w:webHidden/>
            <w:sz w:val="22"/>
            <w:szCs w:val="22"/>
          </w:rPr>
          <w:fldChar w:fldCharType="begin"/>
        </w:r>
        <w:r w:rsidR="000300EE" w:rsidRPr="00472373">
          <w:rPr>
            <w:rFonts w:ascii="Arial" w:hAnsi="Arial" w:cs="Arial"/>
            <w:noProof/>
            <w:webHidden/>
            <w:sz w:val="22"/>
            <w:szCs w:val="22"/>
          </w:rPr>
          <w:instrText xml:space="preserve"> PAGEREF _Toc57641944 \h </w:instrText>
        </w:r>
        <w:r w:rsidR="000300EE" w:rsidRPr="00472373">
          <w:rPr>
            <w:rFonts w:ascii="Arial" w:hAnsi="Arial" w:cs="Arial"/>
            <w:noProof/>
            <w:webHidden/>
            <w:sz w:val="22"/>
            <w:szCs w:val="22"/>
          </w:rPr>
        </w:r>
        <w:r w:rsidR="000300EE" w:rsidRPr="00472373">
          <w:rPr>
            <w:rFonts w:ascii="Arial" w:hAnsi="Arial" w:cs="Arial"/>
            <w:noProof/>
            <w:webHidden/>
            <w:sz w:val="22"/>
            <w:szCs w:val="22"/>
          </w:rPr>
          <w:fldChar w:fldCharType="separate"/>
        </w:r>
        <w:r w:rsidR="000300EE" w:rsidRPr="00472373">
          <w:rPr>
            <w:rFonts w:ascii="Arial" w:hAnsi="Arial" w:cs="Arial"/>
            <w:noProof/>
            <w:webHidden/>
            <w:sz w:val="22"/>
            <w:szCs w:val="22"/>
          </w:rPr>
          <w:t>3</w:t>
        </w:r>
        <w:r w:rsidR="000300EE" w:rsidRPr="00472373">
          <w:rPr>
            <w:rFonts w:ascii="Arial" w:hAnsi="Arial" w:cs="Arial"/>
            <w:noProof/>
            <w:webHidden/>
            <w:sz w:val="22"/>
            <w:szCs w:val="22"/>
          </w:rPr>
          <w:fldChar w:fldCharType="end"/>
        </w:r>
      </w:hyperlink>
    </w:p>
    <w:p w14:paraId="03D0A47F" w14:textId="4C68A4E0" w:rsidR="000300EE" w:rsidRPr="00472373" w:rsidRDefault="006949FA">
      <w:pPr>
        <w:pStyle w:val="TOC3"/>
        <w:tabs>
          <w:tab w:val="left" w:pos="720"/>
          <w:tab w:val="right" w:leader="dot" w:pos="9350"/>
        </w:tabs>
        <w:ind w:left="0" w:hanging="2"/>
        <w:rPr>
          <w:rFonts w:ascii="Arial" w:eastAsiaTheme="minorEastAsia" w:hAnsi="Arial" w:cs="Arial"/>
          <w:i w:val="0"/>
          <w:iCs w:val="0"/>
          <w:noProof/>
          <w:position w:val="0"/>
          <w:sz w:val="22"/>
          <w:szCs w:val="22"/>
          <w:lang w:eastAsia="ja-JP"/>
        </w:rPr>
      </w:pPr>
      <w:hyperlink w:anchor="_Toc57641945" w:history="1">
        <w:r w:rsidR="000300EE" w:rsidRPr="00472373">
          <w:rPr>
            <w:rStyle w:val="Hyperlink"/>
            <w:rFonts w:ascii="Arial" w:eastAsia="Arial" w:hAnsi="Arial" w:cs="Arial"/>
            <w:noProof/>
            <w:sz w:val="22"/>
            <w:szCs w:val="22"/>
          </w:rPr>
          <w:t>1.2.2</w:t>
        </w:r>
        <w:r w:rsidR="000300EE" w:rsidRPr="00472373">
          <w:rPr>
            <w:rFonts w:ascii="Arial" w:eastAsiaTheme="minorEastAsia" w:hAnsi="Arial" w:cs="Arial"/>
            <w:i w:val="0"/>
            <w:iCs w:val="0"/>
            <w:noProof/>
            <w:position w:val="0"/>
            <w:sz w:val="22"/>
            <w:szCs w:val="22"/>
            <w:lang w:eastAsia="ja-JP"/>
          </w:rPr>
          <w:tab/>
        </w:r>
        <w:r w:rsidR="000300EE" w:rsidRPr="00472373">
          <w:rPr>
            <w:rStyle w:val="Hyperlink"/>
            <w:rFonts w:ascii="Arial" w:eastAsia="Arial" w:hAnsi="Arial" w:cs="Arial"/>
            <w:noProof/>
            <w:sz w:val="22"/>
            <w:szCs w:val="22"/>
          </w:rPr>
          <w:t>Design Constraints</w:t>
        </w:r>
        <w:r w:rsidR="000300EE" w:rsidRPr="00472373">
          <w:rPr>
            <w:rFonts w:ascii="Arial" w:hAnsi="Arial" w:cs="Arial"/>
            <w:noProof/>
            <w:webHidden/>
            <w:sz w:val="22"/>
            <w:szCs w:val="22"/>
          </w:rPr>
          <w:tab/>
        </w:r>
        <w:r w:rsidR="000300EE" w:rsidRPr="00472373">
          <w:rPr>
            <w:rFonts w:ascii="Arial" w:hAnsi="Arial" w:cs="Arial"/>
            <w:noProof/>
            <w:webHidden/>
            <w:sz w:val="22"/>
            <w:szCs w:val="22"/>
          </w:rPr>
          <w:fldChar w:fldCharType="begin"/>
        </w:r>
        <w:r w:rsidR="000300EE" w:rsidRPr="00472373">
          <w:rPr>
            <w:rFonts w:ascii="Arial" w:hAnsi="Arial" w:cs="Arial"/>
            <w:noProof/>
            <w:webHidden/>
            <w:sz w:val="22"/>
            <w:szCs w:val="22"/>
          </w:rPr>
          <w:instrText xml:space="preserve"> PAGEREF _Toc57641945 \h </w:instrText>
        </w:r>
        <w:r w:rsidR="000300EE" w:rsidRPr="00472373">
          <w:rPr>
            <w:rFonts w:ascii="Arial" w:hAnsi="Arial" w:cs="Arial"/>
            <w:noProof/>
            <w:webHidden/>
            <w:sz w:val="22"/>
            <w:szCs w:val="22"/>
          </w:rPr>
        </w:r>
        <w:r w:rsidR="000300EE" w:rsidRPr="00472373">
          <w:rPr>
            <w:rFonts w:ascii="Arial" w:hAnsi="Arial" w:cs="Arial"/>
            <w:noProof/>
            <w:webHidden/>
            <w:sz w:val="22"/>
            <w:szCs w:val="22"/>
          </w:rPr>
          <w:fldChar w:fldCharType="separate"/>
        </w:r>
        <w:r w:rsidR="000300EE" w:rsidRPr="00472373">
          <w:rPr>
            <w:rFonts w:ascii="Arial" w:hAnsi="Arial" w:cs="Arial"/>
            <w:noProof/>
            <w:webHidden/>
            <w:sz w:val="22"/>
            <w:szCs w:val="22"/>
          </w:rPr>
          <w:t>3</w:t>
        </w:r>
        <w:r w:rsidR="000300EE" w:rsidRPr="00472373">
          <w:rPr>
            <w:rFonts w:ascii="Arial" w:hAnsi="Arial" w:cs="Arial"/>
            <w:noProof/>
            <w:webHidden/>
            <w:sz w:val="22"/>
            <w:szCs w:val="22"/>
          </w:rPr>
          <w:fldChar w:fldCharType="end"/>
        </w:r>
      </w:hyperlink>
    </w:p>
    <w:p w14:paraId="76434019" w14:textId="3A50C899" w:rsidR="000300EE" w:rsidRPr="00472373" w:rsidRDefault="006949FA">
      <w:pPr>
        <w:pStyle w:val="TOC3"/>
        <w:tabs>
          <w:tab w:val="left" w:pos="720"/>
          <w:tab w:val="right" w:leader="dot" w:pos="9350"/>
        </w:tabs>
        <w:ind w:left="0" w:hanging="2"/>
        <w:rPr>
          <w:rFonts w:ascii="Arial" w:eastAsiaTheme="minorEastAsia" w:hAnsi="Arial" w:cs="Arial"/>
          <w:i w:val="0"/>
          <w:iCs w:val="0"/>
          <w:noProof/>
          <w:position w:val="0"/>
          <w:sz w:val="22"/>
          <w:szCs w:val="22"/>
          <w:lang w:eastAsia="ja-JP"/>
        </w:rPr>
      </w:pPr>
      <w:hyperlink w:anchor="_Toc57641946" w:history="1">
        <w:r w:rsidR="000300EE" w:rsidRPr="00472373">
          <w:rPr>
            <w:rStyle w:val="Hyperlink"/>
            <w:rFonts w:ascii="Arial" w:eastAsia="Arial" w:hAnsi="Arial" w:cs="Arial"/>
            <w:noProof/>
            <w:sz w:val="22"/>
            <w:szCs w:val="22"/>
          </w:rPr>
          <w:t>1.2.3</w:t>
        </w:r>
        <w:r w:rsidR="000300EE" w:rsidRPr="00472373">
          <w:rPr>
            <w:rFonts w:ascii="Arial" w:eastAsiaTheme="minorEastAsia" w:hAnsi="Arial" w:cs="Arial"/>
            <w:i w:val="0"/>
            <w:iCs w:val="0"/>
            <w:noProof/>
            <w:position w:val="0"/>
            <w:sz w:val="22"/>
            <w:szCs w:val="22"/>
            <w:lang w:eastAsia="ja-JP"/>
          </w:rPr>
          <w:tab/>
        </w:r>
        <w:r w:rsidR="000300EE" w:rsidRPr="00472373">
          <w:rPr>
            <w:rStyle w:val="Hyperlink"/>
            <w:rFonts w:ascii="Arial" w:eastAsia="Arial" w:hAnsi="Arial" w:cs="Arial"/>
            <w:noProof/>
            <w:sz w:val="22"/>
            <w:szCs w:val="22"/>
          </w:rPr>
          <w:t>Future Contingencies</w:t>
        </w:r>
        <w:r w:rsidR="000300EE" w:rsidRPr="00472373">
          <w:rPr>
            <w:rFonts w:ascii="Arial" w:hAnsi="Arial" w:cs="Arial"/>
            <w:noProof/>
            <w:webHidden/>
            <w:sz w:val="22"/>
            <w:szCs w:val="22"/>
          </w:rPr>
          <w:tab/>
        </w:r>
        <w:r w:rsidR="000300EE" w:rsidRPr="00472373">
          <w:rPr>
            <w:rFonts w:ascii="Arial" w:hAnsi="Arial" w:cs="Arial"/>
            <w:noProof/>
            <w:webHidden/>
            <w:sz w:val="22"/>
            <w:szCs w:val="22"/>
          </w:rPr>
          <w:fldChar w:fldCharType="begin"/>
        </w:r>
        <w:r w:rsidR="000300EE" w:rsidRPr="00472373">
          <w:rPr>
            <w:rFonts w:ascii="Arial" w:hAnsi="Arial" w:cs="Arial"/>
            <w:noProof/>
            <w:webHidden/>
            <w:sz w:val="22"/>
            <w:szCs w:val="22"/>
          </w:rPr>
          <w:instrText xml:space="preserve"> PAGEREF _Toc57641946 \h </w:instrText>
        </w:r>
        <w:r w:rsidR="000300EE" w:rsidRPr="00472373">
          <w:rPr>
            <w:rFonts w:ascii="Arial" w:hAnsi="Arial" w:cs="Arial"/>
            <w:noProof/>
            <w:webHidden/>
            <w:sz w:val="22"/>
            <w:szCs w:val="22"/>
          </w:rPr>
        </w:r>
        <w:r w:rsidR="000300EE" w:rsidRPr="00472373">
          <w:rPr>
            <w:rFonts w:ascii="Arial" w:hAnsi="Arial" w:cs="Arial"/>
            <w:noProof/>
            <w:webHidden/>
            <w:sz w:val="22"/>
            <w:szCs w:val="22"/>
          </w:rPr>
          <w:fldChar w:fldCharType="separate"/>
        </w:r>
        <w:r w:rsidR="000300EE" w:rsidRPr="00472373">
          <w:rPr>
            <w:rFonts w:ascii="Arial" w:hAnsi="Arial" w:cs="Arial"/>
            <w:noProof/>
            <w:webHidden/>
            <w:sz w:val="22"/>
            <w:szCs w:val="22"/>
          </w:rPr>
          <w:t>3</w:t>
        </w:r>
        <w:r w:rsidR="000300EE" w:rsidRPr="00472373">
          <w:rPr>
            <w:rFonts w:ascii="Arial" w:hAnsi="Arial" w:cs="Arial"/>
            <w:noProof/>
            <w:webHidden/>
            <w:sz w:val="22"/>
            <w:szCs w:val="22"/>
          </w:rPr>
          <w:fldChar w:fldCharType="end"/>
        </w:r>
      </w:hyperlink>
    </w:p>
    <w:p w14:paraId="0CFF067B" w14:textId="4755EF3D" w:rsidR="000300EE" w:rsidRPr="00472373" w:rsidRDefault="006949FA">
      <w:pPr>
        <w:pStyle w:val="TOC2"/>
        <w:tabs>
          <w:tab w:val="right" w:leader="dot" w:pos="9350"/>
        </w:tabs>
        <w:ind w:left="0" w:hanging="2"/>
        <w:rPr>
          <w:rFonts w:ascii="Arial" w:eastAsiaTheme="minorEastAsia" w:hAnsi="Arial" w:cs="Arial"/>
          <w:smallCaps w:val="0"/>
          <w:noProof/>
          <w:position w:val="0"/>
          <w:sz w:val="22"/>
          <w:szCs w:val="22"/>
          <w:lang w:eastAsia="ja-JP"/>
        </w:rPr>
      </w:pPr>
      <w:hyperlink w:anchor="_Toc57641947" w:history="1">
        <w:r w:rsidR="000300EE" w:rsidRPr="00472373">
          <w:rPr>
            <w:rStyle w:val="Hyperlink"/>
            <w:rFonts w:ascii="Arial" w:eastAsia="Arial" w:hAnsi="Arial" w:cs="Arial"/>
            <w:noProof/>
            <w:sz w:val="22"/>
            <w:szCs w:val="22"/>
          </w:rPr>
          <w:t>1.5 Glossary</w:t>
        </w:r>
        <w:r w:rsidR="000300EE" w:rsidRPr="00472373">
          <w:rPr>
            <w:rFonts w:ascii="Arial" w:hAnsi="Arial" w:cs="Arial"/>
            <w:noProof/>
            <w:webHidden/>
            <w:sz w:val="22"/>
            <w:szCs w:val="22"/>
          </w:rPr>
          <w:tab/>
        </w:r>
        <w:r w:rsidR="000300EE" w:rsidRPr="00472373">
          <w:rPr>
            <w:rFonts w:ascii="Arial" w:hAnsi="Arial" w:cs="Arial"/>
            <w:noProof/>
            <w:webHidden/>
            <w:sz w:val="22"/>
            <w:szCs w:val="22"/>
          </w:rPr>
          <w:fldChar w:fldCharType="begin"/>
        </w:r>
        <w:r w:rsidR="000300EE" w:rsidRPr="00472373">
          <w:rPr>
            <w:rFonts w:ascii="Arial" w:hAnsi="Arial" w:cs="Arial"/>
            <w:noProof/>
            <w:webHidden/>
            <w:sz w:val="22"/>
            <w:szCs w:val="22"/>
          </w:rPr>
          <w:instrText xml:space="preserve"> PAGEREF _Toc57641947 \h </w:instrText>
        </w:r>
        <w:r w:rsidR="000300EE" w:rsidRPr="00472373">
          <w:rPr>
            <w:rFonts w:ascii="Arial" w:hAnsi="Arial" w:cs="Arial"/>
            <w:noProof/>
            <w:webHidden/>
            <w:sz w:val="22"/>
            <w:szCs w:val="22"/>
          </w:rPr>
        </w:r>
        <w:r w:rsidR="000300EE" w:rsidRPr="00472373">
          <w:rPr>
            <w:rFonts w:ascii="Arial" w:hAnsi="Arial" w:cs="Arial"/>
            <w:noProof/>
            <w:webHidden/>
            <w:sz w:val="22"/>
            <w:szCs w:val="22"/>
          </w:rPr>
          <w:fldChar w:fldCharType="separate"/>
        </w:r>
        <w:r w:rsidR="000300EE" w:rsidRPr="00472373">
          <w:rPr>
            <w:rFonts w:ascii="Arial" w:hAnsi="Arial" w:cs="Arial"/>
            <w:noProof/>
            <w:webHidden/>
            <w:sz w:val="22"/>
            <w:szCs w:val="22"/>
          </w:rPr>
          <w:t>4</w:t>
        </w:r>
        <w:r w:rsidR="000300EE" w:rsidRPr="00472373">
          <w:rPr>
            <w:rFonts w:ascii="Arial" w:hAnsi="Arial" w:cs="Arial"/>
            <w:noProof/>
            <w:webHidden/>
            <w:sz w:val="22"/>
            <w:szCs w:val="22"/>
          </w:rPr>
          <w:fldChar w:fldCharType="end"/>
        </w:r>
      </w:hyperlink>
    </w:p>
    <w:p w14:paraId="2EA858DA" w14:textId="11C40868" w:rsidR="000300EE" w:rsidRPr="00472373" w:rsidRDefault="006949FA">
      <w:pPr>
        <w:pStyle w:val="TOC1"/>
        <w:rPr>
          <w:rFonts w:ascii="Arial" w:eastAsiaTheme="minorEastAsia" w:hAnsi="Arial" w:cs="Arial"/>
          <w:caps w:val="0"/>
          <w:position w:val="0"/>
          <w:sz w:val="22"/>
          <w:szCs w:val="22"/>
          <w:lang w:eastAsia="ja-JP"/>
        </w:rPr>
      </w:pPr>
      <w:hyperlink w:anchor="_Toc57641948" w:history="1">
        <w:r w:rsidR="000300EE" w:rsidRPr="00472373">
          <w:rPr>
            <w:rStyle w:val="Hyperlink"/>
            <w:rFonts w:ascii="Arial" w:eastAsia="Arial" w:hAnsi="Arial" w:cs="Arial"/>
            <w:sz w:val="22"/>
            <w:szCs w:val="22"/>
          </w:rPr>
          <w:t>2</w:t>
        </w:r>
        <w:r w:rsidR="000300EE" w:rsidRPr="00472373">
          <w:rPr>
            <w:rFonts w:ascii="Arial" w:eastAsiaTheme="minorEastAsia" w:hAnsi="Arial" w:cs="Arial"/>
            <w:caps w:val="0"/>
            <w:position w:val="0"/>
            <w:sz w:val="22"/>
            <w:szCs w:val="22"/>
            <w:lang w:eastAsia="ja-JP"/>
          </w:rPr>
          <w:tab/>
        </w:r>
        <w:r w:rsidR="000300EE" w:rsidRPr="00472373">
          <w:rPr>
            <w:rStyle w:val="Hyperlink"/>
            <w:rFonts w:ascii="Arial" w:eastAsia="Arial" w:hAnsi="Arial" w:cs="Arial"/>
            <w:sz w:val="22"/>
            <w:szCs w:val="22"/>
          </w:rPr>
          <w:t>System Architecture</w:t>
        </w:r>
        <w:r w:rsidR="000300EE" w:rsidRPr="00472373">
          <w:rPr>
            <w:rFonts w:ascii="Arial" w:hAnsi="Arial" w:cs="Arial"/>
            <w:webHidden/>
            <w:sz w:val="22"/>
            <w:szCs w:val="22"/>
          </w:rPr>
          <w:tab/>
        </w:r>
        <w:r w:rsidR="000300EE" w:rsidRPr="00472373">
          <w:rPr>
            <w:rFonts w:ascii="Arial" w:hAnsi="Arial" w:cs="Arial"/>
            <w:webHidden/>
            <w:sz w:val="22"/>
            <w:szCs w:val="22"/>
          </w:rPr>
          <w:fldChar w:fldCharType="begin"/>
        </w:r>
        <w:r w:rsidR="000300EE" w:rsidRPr="00472373">
          <w:rPr>
            <w:rFonts w:ascii="Arial" w:hAnsi="Arial" w:cs="Arial"/>
            <w:webHidden/>
            <w:sz w:val="22"/>
            <w:szCs w:val="22"/>
          </w:rPr>
          <w:instrText xml:space="preserve"> PAGEREF _Toc57641948 \h </w:instrText>
        </w:r>
        <w:r w:rsidR="000300EE" w:rsidRPr="00472373">
          <w:rPr>
            <w:rFonts w:ascii="Arial" w:hAnsi="Arial" w:cs="Arial"/>
            <w:webHidden/>
            <w:sz w:val="22"/>
            <w:szCs w:val="22"/>
          </w:rPr>
        </w:r>
        <w:r w:rsidR="000300EE" w:rsidRPr="00472373">
          <w:rPr>
            <w:rFonts w:ascii="Arial" w:hAnsi="Arial" w:cs="Arial"/>
            <w:webHidden/>
            <w:sz w:val="22"/>
            <w:szCs w:val="22"/>
          </w:rPr>
          <w:fldChar w:fldCharType="separate"/>
        </w:r>
        <w:r w:rsidR="000300EE" w:rsidRPr="00472373">
          <w:rPr>
            <w:rFonts w:ascii="Arial" w:hAnsi="Arial" w:cs="Arial"/>
            <w:webHidden/>
            <w:sz w:val="22"/>
            <w:szCs w:val="22"/>
          </w:rPr>
          <w:t>5</w:t>
        </w:r>
        <w:r w:rsidR="000300EE" w:rsidRPr="00472373">
          <w:rPr>
            <w:rFonts w:ascii="Arial" w:hAnsi="Arial" w:cs="Arial"/>
            <w:webHidden/>
            <w:sz w:val="22"/>
            <w:szCs w:val="22"/>
          </w:rPr>
          <w:fldChar w:fldCharType="end"/>
        </w:r>
      </w:hyperlink>
    </w:p>
    <w:p w14:paraId="0B657791" w14:textId="21D6F32D" w:rsidR="000300EE" w:rsidRPr="00472373" w:rsidRDefault="006949FA">
      <w:pPr>
        <w:pStyle w:val="TOC2"/>
        <w:tabs>
          <w:tab w:val="left" w:pos="480"/>
          <w:tab w:val="right" w:leader="dot" w:pos="9350"/>
        </w:tabs>
        <w:ind w:left="0" w:hanging="2"/>
        <w:rPr>
          <w:rFonts w:ascii="Arial" w:eastAsiaTheme="minorEastAsia" w:hAnsi="Arial" w:cs="Arial"/>
          <w:smallCaps w:val="0"/>
          <w:noProof/>
          <w:position w:val="0"/>
          <w:sz w:val="22"/>
          <w:szCs w:val="22"/>
          <w:lang w:eastAsia="ja-JP"/>
        </w:rPr>
      </w:pPr>
      <w:hyperlink w:anchor="_Toc57641949" w:history="1">
        <w:r w:rsidR="000300EE" w:rsidRPr="00472373">
          <w:rPr>
            <w:rStyle w:val="Hyperlink"/>
            <w:rFonts w:ascii="Arial" w:eastAsia="Arial" w:hAnsi="Arial" w:cs="Arial"/>
            <w:noProof/>
            <w:sz w:val="22"/>
            <w:szCs w:val="22"/>
          </w:rPr>
          <w:t>2.1</w:t>
        </w:r>
        <w:r w:rsidR="000300EE" w:rsidRPr="00472373">
          <w:rPr>
            <w:rFonts w:ascii="Arial" w:eastAsiaTheme="minorEastAsia" w:hAnsi="Arial" w:cs="Arial"/>
            <w:smallCaps w:val="0"/>
            <w:noProof/>
            <w:position w:val="0"/>
            <w:sz w:val="22"/>
            <w:szCs w:val="22"/>
            <w:lang w:eastAsia="ja-JP"/>
          </w:rPr>
          <w:tab/>
        </w:r>
        <w:r w:rsidR="000300EE" w:rsidRPr="00472373">
          <w:rPr>
            <w:rStyle w:val="Hyperlink"/>
            <w:rFonts w:ascii="Arial" w:eastAsia="Arial" w:hAnsi="Arial" w:cs="Arial"/>
            <w:noProof/>
            <w:sz w:val="22"/>
            <w:szCs w:val="22"/>
          </w:rPr>
          <w:t>System Hardware Architecture</w:t>
        </w:r>
        <w:r w:rsidR="000300EE" w:rsidRPr="00472373">
          <w:rPr>
            <w:rFonts w:ascii="Arial" w:hAnsi="Arial" w:cs="Arial"/>
            <w:noProof/>
            <w:webHidden/>
            <w:sz w:val="22"/>
            <w:szCs w:val="22"/>
          </w:rPr>
          <w:tab/>
        </w:r>
        <w:r w:rsidR="000300EE" w:rsidRPr="00472373">
          <w:rPr>
            <w:rFonts w:ascii="Arial" w:hAnsi="Arial" w:cs="Arial"/>
            <w:noProof/>
            <w:webHidden/>
            <w:sz w:val="22"/>
            <w:szCs w:val="22"/>
          </w:rPr>
          <w:fldChar w:fldCharType="begin"/>
        </w:r>
        <w:r w:rsidR="000300EE" w:rsidRPr="00472373">
          <w:rPr>
            <w:rFonts w:ascii="Arial" w:hAnsi="Arial" w:cs="Arial"/>
            <w:noProof/>
            <w:webHidden/>
            <w:sz w:val="22"/>
            <w:szCs w:val="22"/>
          </w:rPr>
          <w:instrText xml:space="preserve"> PAGEREF _Toc57641949 \h </w:instrText>
        </w:r>
        <w:r w:rsidR="000300EE" w:rsidRPr="00472373">
          <w:rPr>
            <w:rFonts w:ascii="Arial" w:hAnsi="Arial" w:cs="Arial"/>
            <w:noProof/>
            <w:webHidden/>
            <w:sz w:val="22"/>
            <w:szCs w:val="22"/>
          </w:rPr>
        </w:r>
        <w:r w:rsidR="000300EE" w:rsidRPr="00472373">
          <w:rPr>
            <w:rFonts w:ascii="Arial" w:hAnsi="Arial" w:cs="Arial"/>
            <w:noProof/>
            <w:webHidden/>
            <w:sz w:val="22"/>
            <w:szCs w:val="22"/>
          </w:rPr>
          <w:fldChar w:fldCharType="separate"/>
        </w:r>
        <w:r w:rsidR="000300EE" w:rsidRPr="00472373">
          <w:rPr>
            <w:rFonts w:ascii="Arial" w:hAnsi="Arial" w:cs="Arial"/>
            <w:noProof/>
            <w:webHidden/>
            <w:sz w:val="22"/>
            <w:szCs w:val="22"/>
          </w:rPr>
          <w:t>5</w:t>
        </w:r>
        <w:r w:rsidR="000300EE" w:rsidRPr="00472373">
          <w:rPr>
            <w:rFonts w:ascii="Arial" w:hAnsi="Arial" w:cs="Arial"/>
            <w:noProof/>
            <w:webHidden/>
            <w:sz w:val="22"/>
            <w:szCs w:val="22"/>
          </w:rPr>
          <w:fldChar w:fldCharType="end"/>
        </w:r>
      </w:hyperlink>
    </w:p>
    <w:p w14:paraId="4EA8BD62" w14:textId="41155657" w:rsidR="000300EE" w:rsidRPr="00472373" w:rsidRDefault="006949FA">
      <w:pPr>
        <w:pStyle w:val="TOC2"/>
        <w:tabs>
          <w:tab w:val="left" w:pos="480"/>
          <w:tab w:val="right" w:leader="dot" w:pos="9350"/>
        </w:tabs>
        <w:ind w:left="0" w:hanging="2"/>
        <w:rPr>
          <w:rFonts w:ascii="Arial" w:eastAsiaTheme="minorEastAsia" w:hAnsi="Arial" w:cs="Arial"/>
          <w:smallCaps w:val="0"/>
          <w:noProof/>
          <w:position w:val="0"/>
          <w:sz w:val="22"/>
          <w:szCs w:val="22"/>
          <w:lang w:eastAsia="ja-JP"/>
        </w:rPr>
      </w:pPr>
      <w:hyperlink w:anchor="_Toc57641950" w:history="1">
        <w:r w:rsidR="000300EE" w:rsidRPr="00472373">
          <w:rPr>
            <w:rStyle w:val="Hyperlink"/>
            <w:rFonts w:ascii="Arial" w:eastAsia="Arial" w:hAnsi="Arial" w:cs="Arial"/>
            <w:noProof/>
            <w:sz w:val="22"/>
            <w:szCs w:val="22"/>
          </w:rPr>
          <w:t>2.2</w:t>
        </w:r>
        <w:r w:rsidR="000300EE" w:rsidRPr="00472373">
          <w:rPr>
            <w:rFonts w:ascii="Arial" w:eastAsiaTheme="minorEastAsia" w:hAnsi="Arial" w:cs="Arial"/>
            <w:smallCaps w:val="0"/>
            <w:noProof/>
            <w:position w:val="0"/>
            <w:sz w:val="22"/>
            <w:szCs w:val="22"/>
            <w:lang w:eastAsia="ja-JP"/>
          </w:rPr>
          <w:tab/>
        </w:r>
        <w:r w:rsidR="000300EE" w:rsidRPr="00472373">
          <w:rPr>
            <w:rStyle w:val="Hyperlink"/>
            <w:rFonts w:ascii="Arial" w:eastAsia="Arial" w:hAnsi="Arial" w:cs="Arial"/>
            <w:noProof/>
            <w:sz w:val="22"/>
            <w:szCs w:val="22"/>
          </w:rPr>
          <w:t>System Software Architecture</w:t>
        </w:r>
        <w:r w:rsidR="000300EE" w:rsidRPr="00472373">
          <w:rPr>
            <w:rFonts w:ascii="Arial" w:hAnsi="Arial" w:cs="Arial"/>
            <w:noProof/>
            <w:webHidden/>
            <w:sz w:val="22"/>
            <w:szCs w:val="22"/>
          </w:rPr>
          <w:tab/>
        </w:r>
        <w:r w:rsidR="000300EE" w:rsidRPr="00472373">
          <w:rPr>
            <w:rFonts w:ascii="Arial" w:hAnsi="Arial" w:cs="Arial"/>
            <w:noProof/>
            <w:webHidden/>
            <w:sz w:val="22"/>
            <w:szCs w:val="22"/>
          </w:rPr>
          <w:fldChar w:fldCharType="begin"/>
        </w:r>
        <w:r w:rsidR="000300EE" w:rsidRPr="00472373">
          <w:rPr>
            <w:rFonts w:ascii="Arial" w:hAnsi="Arial" w:cs="Arial"/>
            <w:noProof/>
            <w:webHidden/>
            <w:sz w:val="22"/>
            <w:szCs w:val="22"/>
          </w:rPr>
          <w:instrText xml:space="preserve"> PAGEREF _Toc57641950 \h </w:instrText>
        </w:r>
        <w:r w:rsidR="000300EE" w:rsidRPr="00472373">
          <w:rPr>
            <w:rFonts w:ascii="Arial" w:hAnsi="Arial" w:cs="Arial"/>
            <w:noProof/>
            <w:webHidden/>
            <w:sz w:val="22"/>
            <w:szCs w:val="22"/>
          </w:rPr>
        </w:r>
        <w:r w:rsidR="000300EE" w:rsidRPr="00472373">
          <w:rPr>
            <w:rFonts w:ascii="Arial" w:hAnsi="Arial" w:cs="Arial"/>
            <w:noProof/>
            <w:webHidden/>
            <w:sz w:val="22"/>
            <w:szCs w:val="22"/>
          </w:rPr>
          <w:fldChar w:fldCharType="separate"/>
        </w:r>
        <w:r w:rsidR="000300EE" w:rsidRPr="00472373">
          <w:rPr>
            <w:rFonts w:ascii="Arial" w:hAnsi="Arial" w:cs="Arial"/>
            <w:noProof/>
            <w:webHidden/>
            <w:sz w:val="22"/>
            <w:szCs w:val="22"/>
          </w:rPr>
          <w:t>5</w:t>
        </w:r>
        <w:r w:rsidR="000300EE" w:rsidRPr="00472373">
          <w:rPr>
            <w:rFonts w:ascii="Arial" w:hAnsi="Arial" w:cs="Arial"/>
            <w:noProof/>
            <w:webHidden/>
            <w:sz w:val="22"/>
            <w:szCs w:val="22"/>
          </w:rPr>
          <w:fldChar w:fldCharType="end"/>
        </w:r>
      </w:hyperlink>
    </w:p>
    <w:p w14:paraId="3A762BEC" w14:textId="7CF2AE9F" w:rsidR="000300EE" w:rsidRPr="00472373" w:rsidRDefault="006949FA">
      <w:pPr>
        <w:pStyle w:val="TOC2"/>
        <w:tabs>
          <w:tab w:val="left" w:pos="480"/>
          <w:tab w:val="right" w:leader="dot" w:pos="9350"/>
        </w:tabs>
        <w:ind w:left="0" w:hanging="2"/>
        <w:rPr>
          <w:rFonts w:ascii="Arial" w:eastAsiaTheme="minorEastAsia" w:hAnsi="Arial" w:cs="Arial"/>
          <w:smallCaps w:val="0"/>
          <w:noProof/>
          <w:position w:val="0"/>
          <w:sz w:val="22"/>
          <w:szCs w:val="22"/>
          <w:lang w:eastAsia="ja-JP"/>
        </w:rPr>
      </w:pPr>
      <w:hyperlink w:anchor="_Toc57641951" w:history="1">
        <w:r w:rsidR="000300EE" w:rsidRPr="00472373">
          <w:rPr>
            <w:rStyle w:val="Hyperlink"/>
            <w:rFonts w:ascii="Arial" w:eastAsia="Arial" w:hAnsi="Arial" w:cs="Arial"/>
            <w:noProof/>
            <w:sz w:val="22"/>
            <w:szCs w:val="22"/>
          </w:rPr>
          <w:t>2.3</w:t>
        </w:r>
        <w:r w:rsidR="000300EE" w:rsidRPr="00472373">
          <w:rPr>
            <w:rFonts w:ascii="Arial" w:eastAsiaTheme="minorEastAsia" w:hAnsi="Arial" w:cs="Arial"/>
            <w:smallCaps w:val="0"/>
            <w:noProof/>
            <w:position w:val="0"/>
            <w:sz w:val="22"/>
            <w:szCs w:val="22"/>
            <w:lang w:eastAsia="ja-JP"/>
          </w:rPr>
          <w:tab/>
        </w:r>
        <w:r w:rsidR="000300EE" w:rsidRPr="00472373">
          <w:rPr>
            <w:rStyle w:val="Hyperlink"/>
            <w:rFonts w:ascii="Arial" w:eastAsia="Arial" w:hAnsi="Arial" w:cs="Arial"/>
            <w:noProof/>
            <w:sz w:val="22"/>
            <w:szCs w:val="22"/>
          </w:rPr>
          <w:t>Internal Communication Architecture</w:t>
        </w:r>
        <w:r w:rsidR="000300EE" w:rsidRPr="00472373">
          <w:rPr>
            <w:rFonts w:ascii="Arial" w:hAnsi="Arial" w:cs="Arial"/>
            <w:noProof/>
            <w:webHidden/>
            <w:sz w:val="22"/>
            <w:szCs w:val="22"/>
          </w:rPr>
          <w:tab/>
        </w:r>
        <w:r w:rsidR="000300EE" w:rsidRPr="00472373">
          <w:rPr>
            <w:rFonts w:ascii="Arial" w:hAnsi="Arial" w:cs="Arial"/>
            <w:noProof/>
            <w:webHidden/>
            <w:sz w:val="22"/>
            <w:szCs w:val="22"/>
          </w:rPr>
          <w:fldChar w:fldCharType="begin"/>
        </w:r>
        <w:r w:rsidR="000300EE" w:rsidRPr="00472373">
          <w:rPr>
            <w:rFonts w:ascii="Arial" w:hAnsi="Arial" w:cs="Arial"/>
            <w:noProof/>
            <w:webHidden/>
            <w:sz w:val="22"/>
            <w:szCs w:val="22"/>
          </w:rPr>
          <w:instrText xml:space="preserve"> PAGEREF _Toc57641951 \h </w:instrText>
        </w:r>
        <w:r w:rsidR="000300EE" w:rsidRPr="00472373">
          <w:rPr>
            <w:rFonts w:ascii="Arial" w:hAnsi="Arial" w:cs="Arial"/>
            <w:noProof/>
            <w:webHidden/>
            <w:sz w:val="22"/>
            <w:szCs w:val="22"/>
          </w:rPr>
        </w:r>
        <w:r w:rsidR="000300EE" w:rsidRPr="00472373">
          <w:rPr>
            <w:rFonts w:ascii="Arial" w:hAnsi="Arial" w:cs="Arial"/>
            <w:noProof/>
            <w:webHidden/>
            <w:sz w:val="22"/>
            <w:szCs w:val="22"/>
          </w:rPr>
          <w:fldChar w:fldCharType="separate"/>
        </w:r>
        <w:r w:rsidR="000300EE" w:rsidRPr="00472373">
          <w:rPr>
            <w:rFonts w:ascii="Arial" w:hAnsi="Arial" w:cs="Arial"/>
            <w:noProof/>
            <w:webHidden/>
            <w:sz w:val="22"/>
            <w:szCs w:val="22"/>
          </w:rPr>
          <w:t>5</w:t>
        </w:r>
        <w:r w:rsidR="000300EE" w:rsidRPr="00472373">
          <w:rPr>
            <w:rFonts w:ascii="Arial" w:hAnsi="Arial" w:cs="Arial"/>
            <w:noProof/>
            <w:webHidden/>
            <w:sz w:val="22"/>
            <w:szCs w:val="22"/>
          </w:rPr>
          <w:fldChar w:fldCharType="end"/>
        </w:r>
      </w:hyperlink>
    </w:p>
    <w:p w14:paraId="627FD5F9" w14:textId="72D06030" w:rsidR="000300EE" w:rsidRPr="00472373" w:rsidRDefault="006949FA">
      <w:pPr>
        <w:pStyle w:val="TOC1"/>
        <w:rPr>
          <w:rFonts w:ascii="Arial" w:eastAsiaTheme="minorEastAsia" w:hAnsi="Arial" w:cs="Arial"/>
          <w:caps w:val="0"/>
          <w:position w:val="0"/>
          <w:sz w:val="22"/>
          <w:szCs w:val="22"/>
          <w:lang w:eastAsia="ja-JP"/>
        </w:rPr>
      </w:pPr>
      <w:hyperlink w:anchor="_Toc57641952" w:history="1">
        <w:r w:rsidR="000300EE" w:rsidRPr="00472373">
          <w:rPr>
            <w:rStyle w:val="Hyperlink"/>
            <w:rFonts w:ascii="Arial" w:eastAsia="Arial" w:hAnsi="Arial" w:cs="Arial"/>
            <w:sz w:val="22"/>
            <w:szCs w:val="22"/>
          </w:rPr>
          <w:t>3</w:t>
        </w:r>
        <w:r w:rsidR="000300EE" w:rsidRPr="00472373">
          <w:rPr>
            <w:rFonts w:ascii="Arial" w:eastAsiaTheme="minorEastAsia" w:hAnsi="Arial" w:cs="Arial"/>
            <w:caps w:val="0"/>
            <w:position w:val="0"/>
            <w:sz w:val="22"/>
            <w:szCs w:val="22"/>
            <w:lang w:eastAsia="ja-JP"/>
          </w:rPr>
          <w:tab/>
        </w:r>
        <w:r w:rsidR="000300EE" w:rsidRPr="00472373">
          <w:rPr>
            <w:rStyle w:val="Hyperlink"/>
            <w:rFonts w:ascii="Arial" w:eastAsia="Arial" w:hAnsi="Arial" w:cs="Arial"/>
            <w:sz w:val="22"/>
            <w:szCs w:val="22"/>
          </w:rPr>
          <w:t>HUMAN-MACHINE INTERFACE</w:t>
        </w:r>
        <w:r w:rsidR="000300EE" w:rsidRPr="00472373">
          <w:rPr>
            <w:rFonts w:ascii="Arial" w:hAnsi="Arial" w:cs="Arial"/>
            <w:webHidden/>
            <w:sz w:val="22"/>
            <w:szCs w:val="22"/>
          </w:rPr>
          <w:tab/>
        </w:r>
        <w:r w:rsidR="000300EE" w:rsidRPr="00472373">
          <w:rPr>
            <w:rFonts w:ascii="Arial" w:hAnsi="Arial" w:cs="Arial"/>
            <w:webHidden/>
            <w:sz w:val="22"/>
            <w:szCs w:val="22"/>
          </w:rPr>
          <w:fldChar w:fldCharType="begin"/>
        </w:r>
        <w:r w:rsidR="000300EE" w:rsidRPr="00472373">
          <w:rPr>
            <w:rFonts w:ascii="Arial" w:hAnsi="Arial" w:cs="Arial"/>
            <w:webHidden/>
            <w:sz w:val="22"/>
            <w:szCs w:val="22"/>
          </w:rPr>
          <w:instrText xml:space="preserve"> PAGEREF _Toc57641952 \h </w:instrText>
        </w:r>
        <w:r w:rsidR="000300EE" w:rsidRPr="00472373">
          <w:rPr>
            <w:rFonts w:ascii="Arial" w:hAnsi="Arial" w:cs="Arial"/>
            <w:webHidden/>
            <w:sz w:val="22"/>
            <w:szCs w:val="22"/>
          </w:rPr>
        </w:r>
        <w:r w:rsidR="000300EE" w:rsidRPr="00472373">
          <w:rPr>
            <w:rFonts w:ascii="Arial" w:hAnsi="Arial" w:cs="Arial"/>
            <w:webHidden/>
            <w:sz w:val="22"/>
            <w:szCs w:val="22"/>
          </w:rPr>
          <w:fldChar w:fldCharType="separate"/>
        </w:r>
        <w:r w:rsidR="000300EE" w:rsidRPr="00472373">
          <w:rPr>
            <w:rFonts w:ascii="Arial" w:hAnsi="Arial" w:cs="Arial"/>
            <w:webHidden/>
            <w:sz w:val="22"/>
            <w:szCs w:val="22"/>
          </w:rPr>
          <w:t>5</w:t>
        </w:r>
        <w:r w:rsidR="000300EE" w:rsidRPr="00472373">
          <w:rPr>
            <w:rFonts w:ascii="Arial" w:hAnsi="Arial" w:cs="Arial"/>
            <w:webHidden/>
            <w:sz w:val="22"/>
            <w:szCs w:val="22"/>
          </w:rPr>
          <w:fldChar w:fldCharType="end"/>
        </w:r>
      </w:hyperlink>
    </w:p>
    <w:p w14:paraId="5D40981B" w14:textId="06389D27" w:rsidR="000300EE" w:rsidRPr="00472373" w:rsidRDefault="006949FA">
      <w:pPr>
        <w:pStyle w:val="TOC2"/>
        <w:tabs>
          <w:tab w:val="left" w:pos="480"/>
          <w:tab w:val="right" w:leader="dot" w:pos="9350"/>
        </w:tabs>
        <w:ind w:left="0" w:hanging="2"/>
        <w:rPr>
          <w:rFonts w:ascii="Arial" w:eastAsiaTheme="minorEastAsia" w:hAnsi="Arial" w:cs="Arial"/>
          <w:smallCaps w:val="0"/>
          <w:noProof/>
          <w:position w:val="0"/>
          <w:sz w:val="22"/>
          <w:szCs w:val="22"/>
          <w:lang w:eastAsia="ja-JP"/>
        </w:rPr>
      </w:pPr>
      <w:hyperlink w:anchor="_Toc57641953" w:history="1">
        <w:r w:rsidR="000300EE" w:rsidRPr="00472373">
          <w:rPr>
            <w:rStyle w:val="Hyperlink"/>
            <w:rFonts w:ascii="Arial" w:hAnsi="Arial" w:cs="Arial"/>
            <w:bCs/>
            <w:noProof/>
            <w:sz w:val="22"/>
            <w:szCs w:val="22"/>
          </w:rPr>
          <w:t>3.1</w:t>
        </w:r>
        <w:r w:rsidR="000300EE" w:rsidRPr="00472373">
          <w:rPr>
            <w:rFonts w:ascii="Arial" w:eastAsiaTheme="minorEastAsia" w:hAnsi="Arial" w:cs="Arial"/>
            <w:smallCaps w:val="0"/>
            <w:noProof/>
            <w:position w:val="0"/>
            <w:sz w:val="22"/>
            <w:szCs w:val="22"/>
            <w:lang w:eastAsia="ja-JP"/>
          </w:rPr>
          <w:tab/>
        </w:r>
        <w:r w:rsidR="000300EE" w:rsidRPr="00472373">
          <w:rPr>
            <w:rStyle w:val="Hyperlink"/>
            <w:rFonts w:ascii="Arial" w:eastAsia="Arial" w:hAnsi="Arial" w:cs="Arial"/>
            <w:noProof/>
            <w:sz w:val="22"/>
            <w:szCs w:val="22"/>
          </w:rPr>
          <w:t>Inputs</w:t>
        </w:r>
        <w:r w:rsidR="000300EE" w:rsidRPr="00472373">
          <w:rPr>
            <w:rFonts w:ascii="Arial" w:hAnsi="Arial" w:cs="Arial"/>
            <w:noProof/>
            <w:webHidden/>
            <w:sz w:val="22"/>
            <w:szCs w:val="22"/>
          </w:rPr>
          <w:tab/>
        </w:r>
        <w:r w:rsidR="000300EE" w:rsidRPr="00472373">
          <w:rPr>
            <w:rFonts w:ascii="Arial" w:hAnsi="Arial" w:cs="Arial"/>
            <w:noProof/>
            <w:webHidden/>
            <w:sz w:val="22"/>
            <w:szCs w:val="22"/>
          </w:rPr>
          <w:fldChar w:fldCharType="begin"/>
        </w:r>
        <w:r w:rsidR="000300EE" w:rsidRPr="00472373">
          <w:rPr>
            <w:rFonts w:ascii="Arial" w:hAnsi="Arial" w:cs="Arial"/>
            <w:noProof/>
            <w:webHidden/>
            <w:sz w:val="22"/>
            <w:szCs w:val="22"/>
          </w:rPr>
          <w:instrText xml:space="preserve"> PAGEREF _Toc57641953 \h </w:instrText>
        </w:r>
        <w:r w:rsidR="000300EE" w:rsidRPr="00472373">
          <w:rPr>
            <w:rFonts w:ascii="Arial" w:hAnsi="Arial" w:cs="Arial"/>
            <w:noProof/>
            <w:webHidden/>
            <w:sz w:val="22"/>
            <w:szCs w:val="22"/>
          </w:rPr>
        </w:r>
        <w:r w:rsidR="000300EE" w:rsidRPr="00472373">
          <w:rPr>
            <w:rFonts w:ascii="Arial" w:hAnsi="Arial" w:cs="Arial"/>
            <w:noProof/>
            <w:webHidden/>
            <w:sz w:val="22"/>
            <w:szCs w:val="22"/>
          </w:rPr>
          <w:fldChar w:fldCharType="separate"/>
        </w:r>
        <w:r w:rsidR="000300EE" w:rsidRPr="00472373">
          <w:rPr>
            <w:rFonts w:ascii="Arial" w:hAnsi="Arial" w:cs="Arial"/>
            <w:noProof/>
            <w:webHidden/>
            <w:sz w:val="22"/>
            <w:szCs w:val="22"/>
          </w:rPr>
          <w:t>5</w:t>
        </w:r>
        <w:r w:rsidR="000300EE" w:rsidRPr="00472373">
          <w:rPr>
            <w:rFonts w:ascii="Arial" w:hAnsi="Arial" w:cs="Arial"/>
            <w:noProof/>
            <w:webHidden/>
            <w:sz w:val="22"/>
            <w:szCs w:val="22"/>
          </w:rPr>
          <w:fldChar w:fldCharType="end"/>
        </w:r>
      </w:hyperlink>
    </w:p>
    <w:p w14:paraId="12183E2B" w14:textId="50798F04" w:rsidR="000300EE" w:rsidRPr="00472373" w:rsidRDefault="006949FA">
      <w:pPr>
        <w:pStyle w:val="TOC2"/>
        <w:tabs>
          <w:tab w:val="left" w:pos="480"/>
          <w:tab w:val="right" w:leader="dot" w:pos="9350"/>
        </w:tabs>
        <w:ind w:left="0" w:hanging="2"/>
        <w:rPr>
          <w:rFonts w:ascii="Arial" w:eastAsiaTheme="minorEastAsia" w:hAnsi="Arial" w:cs="Arial"/>
          <w:smallCaps w:val="0"/>
          <w:noProof/>
          <w:position w:val="0"/>
          <w:sz w:val="22"/>
          <w:szCs w:val="22"/>
          <w:lang w:eastAsia="ja-JP"/>
        </w:rPr>
      </w:pPr>
      <w:hyperlink w:anchor="_Toc57641954" w:history="1">
        <w:r w:rsidR="000300EE" w:rsidRPr="00472373">
          <w:rPr>
            <w:rStyle w:val="Hyperlink"/>
            <w:rFonts w:ascii="Arial" w:hAnsi="Arial" w:cs="Arial"/>
            <w:bCs/>
            <w:noProof/>
            <w:sz w:val="22"/>
            <w:szCs w:val="22"/>
          </w:rPr>
          <w:t>3.2</w:t>
        </w:r>
        <w:r w:rsidR="000300EE" w:rsidRPr="00472373">
          <w:rPr>
            <w:rFonts w:ascii="Arial" w:eastAsiaTheme="minorEastAsia" w:hAnsi="Arial" w:cs="Arial"/>
            <w:smallCaps w:val="0"/>
            <w:noProof/>
            <w:position w:val="0"/>
            <w:sz w:val="22"/>
            <w:szCs w:val="22"/>
            <w:lang w:eastAsia="ja-JP"/>
          </w:rPr>
          <w:tab/>
        </w:r>
        <w:r w:rsidR="000300EE" w:rsidRPr="00472373">
          <w:rPr>
            <w:rStyle w:val="Hyperlink"/>
            <w:rFonts w:ascii="Arial" w:eastAsia="Arial" w:hAnsi="Arial" w:cs="Arial"/>
            <w:noProof/>
            <w:sz w:val="22"/>
            <w:szCs w:val="22"/>
          </w:rPr>
          <w:t>Outputs</w:t>
        </w:r>
        <w:r w:rsidR="000300EE" w:rsidRPr="00472373">
          <w:rPr>
            <w:rFonts w:ascii="Arial" w:hAnsi="Arial" w:cs="Arial"/>
            <w:noProof/>
            <w:webHidden/>
            <w:sz w:val="22"/>
            <w:szCs w:val="22"/>
          </w:rPr>
          <w:tab/>
        </w:r>
        <w:r w:rsidR="000300EE" w:rsidRPr="00472373">
          <w:rPr>
            <w:rFonts w:ascii="Arial" w:hAnsi="Arial" w:cs="Arial"/>
            <w:noProof/>
            <w:webHidden/>
            <w:sz w:val="22"/>
            <w:szCs w:val="22"/>
          </w:rPr>
          <w:fldChar w:fldCharType="begin"/>
        </w:r>
        <w:r w:rsidR="000300EE" w:rsidRPr="00472373">
          <w:rPr>
            <w:rFonts w:ascii="Arial" w:hAnsi="Arial" w:cs="Arial"/>
            <w:noProof/>
            <w:webHidden/>
            <w:sz w:val="22"/>
            <w:szCs w:val="22"/>
          </w:rPr>
          <w:instrText xml:space="preserve"> PAGEREF _Toc57641954 \h </w:instrText>
        </w:r>
        <w:r w:rsidR="000300EE" w:rsidRPr="00472373">
          <w:rPr>
            <w:rFonts w:ascii="Arial" w:hAnsi="Arial" w:cs="Arial"/>
            <w:noProof/>
            <w:webHidden/>
            <w:sz w:val="22"/>
            <w:szCs w:val="22"/>
          </w:rPr>
        </w:r>
        <w:r w:rsidR="000300EE" w:rsidRPr="00472373">
          <w:rPr>
            <w:rFonts w:ascii="Arial" w:hAnsi="Arial" w:cs="Arial"/>
            <w:noProof/>
            <w:webHidden/>
            <w:sz w:val="22"/>
            <w:szCs w:val="22"/>
          </w:rPr>
          <w:fldChar w:fldCharType="separate"/>
        </w:r>
        <w:r w:rsidR="000300EE" w:rsidRPr="00472373">
          <w:rPr>
            <w:rFonts w:ascii="Arial" w:hAnsi="Arial" w:cs="Arial"/>
            <w:noProof/>
            <w:webHidden/>
            <w:sz w:val="22"/>
            <w:szCs w:val="22"/>
          </w:rPr>
          <w:t>10</w:t>
        </w:r>
        <w:r w:rsidR="000300EE" w:rsidRPr="00472373">
          <w:rPr>
            <w:rFonts w:ascii="Arial" w:hAnsi="Arial" w:cs="Arial"/>
            <w:noProof/>
            <w:webHidden/>
            <w:sz w:val="22"/>
            <w:szCs w:val="22"/>
          </w:rPr>
          <w:fldChar w:fldCharType="end"/>
        </w:r>
      </w:hyperlink>
    </w:p>
    <w:p w14:paraId="4715C2D9" w14:textId="1F3F179B" w:rsidR="000300EE" w:rsidRPr="00472373" w:rsidRDefault="006949FA">
      <w:pPr>
        <w:pStyle w:val="TOC1"/>
        <w:rPr>
          <w:rFonts w:ascii="Arial" w:eastAsiaTheme="minorEastAsia" w:hAnsi="Arial" w:cs="Arial"/>
          <w:caps w:val="0"/>
          <w:position w:val="0"/>
          <w:sz w:val="22"/>
          <w:szCs w:val="22"/>
          <w:lang w:eastAsia="ja-JP"/>
        </w:rPr>
      </w:pPr>
      <w:hyperlink w:anchor="_Toc57641955" w:history="1">
        <w:r w:rsidR="000300EE" w:rsidRPr="00472373">
          <w:rPr>
            <w:rStyle w:val="Hyperlink"/>
            <w:rFonts w:ascii="Arial" w:eastAsia="Arial" w:hAnsi="Arial" w:cs="Arial"/>
            <w:sz w:val="22"/>
            <w:szCs w:val="22"/>
          </w:rPr>
          <w:t>4</w:t>
        </w:r>
        <w:r w:rsidR="000300EE" w:rsidRPr="00472373">
          <w:rPr>
            <w:rFonts w:ascii="Arial" w:eastAsiaTheme="minorEastAsia" w:hAnsi="Arial" w:cs="Arial"/>
            <w:caps w:val="0"/>
            <w:position w:val="0"/>
            <w:sz w:val="22"/>
            <w:szCs w:val="22"/>
            <w:lang w:eastAsia="ja-JP"/>
          </w:rPr>
          <w:tab/>
        </w:r>
        <w:r w:rsidR="000300EE" w:rsidRPr="00472373">
          <w:rPr>
            <w:rStyle w:val="Hyperlink"/>
            <w:rFonts w:ascii="Arial" w:eastAsia="Arial" w:hAnsi="Arial" w:cs="Arial"/>
            <w:sz w:val="22"/>
            <w:szCs w:val="22"/>
          </w:rPr>
          <w:t>DETAILED DESIGN</w:t>
        </w:r>
        <w:r w:rsidR="000300EE" w:rsidRPr="00472373">
          <w:rPr>
            <w:rFonts w:ascii="Arial" w:hAnsi="Arial" w:cs="Arial"/>
            <w:webHidden/>
            <w:sz w:val="22"/>
            <w:szCs w:val="22"/>
          </w:rPr>
          <w:tab/>
        </w:r>
        <w:r w:rsidR="000300EE" w:rsidRPr="00472373">
          <w:rPr>
            <w:rFonts w:ascii="Arial" w:hAnsi="Arial" w:cs="Arial"/>
            <w:webHidden/>
            <w:sz w:val="22"/>
            <w:szCs w:val="22"/>
          </w:rPr>
          <w:fldChar w:fldCharType="begin"/>
        </w:r>
        <w:r w:rsidR="000300EE" w:rsidRPr="00472373">
          <w:rPr>
            <w:rFonts w:ascii="Arial" w:hAnsi="Arial" w:cs="Arial"/>
            <w:webHidden/>
            <w:sz w:val="22"/>
            <w:szCs w:val="22"/>
          </w:rPr>
          <w:instrText xml:space="preserve"> PAGEREF _Toc57641955 \h </w:instrText>
        </w:r>
        <w:r w:rsidR="000300EE" w:rsidRPr="00472373">
          <w:rPr>
            <w:rFonts w:ascii="Arial" w:hAnsi="Arial" w:cs="Arial"/>
            <w:webHidden/>
            <w:sz w:val="22"/>
            <w:szCs w:val="22"/>
          </w:rPr>
        </w:r>
        <w:r w:rsidR="000300EE" w:rsidRPr="00472373">
          <w:rPr>
            <w:rFonts w:ascii="Arial" w:hAnsi="Arial" w:cs="Arial"/>
            <w:webHidden/>
            <w:sz w:val="22"/>
            <w:szCs w:val="22"/>
          </w:rPr>
          <w:fldChar w:fldCharType="separate"/>
        </w:r>
        <w:r w:rsidR="000300EE" w:rsidRPr="00472373">
          <w:rPr>
            <w:rFonts w:ascii="Arial" w:hAnsi="Arial" w:cs="Arial"/>
            <w:webHidden/>
            <w:sz w:val="22"/>
            <w:szCs w:val="22"/>
          </w:rPr>
          <w:t>11</w:t>
        </w:r>
        <w:r w:rsidR="000300EE" w:rsidRPr="00472373">
          <w:rPr>
            <w:rFonts w:ascii="Arial" w:hAnsi="Arial" w:cs="Arial"/>
            <w:webHidden/>
            <w:sz w:val="22"/>
            <w:szCs w:val="22"/>
          </w:rPr>
          <w:fldChar w:fldCharType="end"/>
        </w:r>
      </w:hyperlink>
    </w:p>
    <w:p w14:paraId="28E0E6C2" w14:textId="4D9AB6F4" w:rsidR="000300EE" w:rsidRPr="00472373" w:rsidRDefault="006949FA">
      <w:pPr>
        <w:pStyle w:val="TOC2"/>
        <w:tabs>
          <w:tab w:val="left" w:pos="480"/>
          <w:tab w:val="right" w:leader="dot" w:pos="9350"/>
        </w:tabs>
        <w:ind w:left="0" w:hanging="2"/>
        <w:rPr>
          <w:rFonts w:ascii="Arial" w:eastAsiaTheme="minorEastAsia" w:hAnsi="Arial" w:cs="Arial"/>
          <w:smallCaps w:val="0"/>
          <w:noProof/>
          <w:position w:val="0"/>
          <w:sz w:val="22"/>
          <w:szCs w:val="22"/>
          <w:lang w:eastAsia="ja-JP"/>
        </w:rPr>
      </w:pPr>
      <w:hyperlink w:anchor="_Toc57641956" w:history="1">
        <w:r w:rsidR="000300EE" w:rsidRPr="00472373">
          <w:rPr>
            <w:rStyle w:val="Hyperlink"/>
            <w:rFonts w:ascii="Arial" w:hAnsi="Arial" w:cs="Arial"/>
            <w:noProof/>
            <w:sz w:val="22"/>
            <w:szCs w:val="22"/>
          </w:rPr>
          <w:t>4.1</w:t>
        </w:r>
        <w:r w:rsidR="000300EE" w:rsidRPr="00472373">
          <w:rPr>
            <w:rFonts w:ascii="Arial" w:eastAsiaTheme="minorEastAsia" w:hAnsi="Arial" w:cs="Arial"/>
            <w:smallCaps w:val="0"/>
            <w:noProof/>
            <w:position w:val="0"/>
            <w:sz w:val="22"/>
            <w:szCs w:val="22"/>
            <w:lang w:eastAsia="ja-JP"/>
          </w:rPr>
          <w:tab/>
        </w:r>
        <w:r w:rsidR="000300EE" w:rsidRPr="00472373">
          <w:rPr>
            <w:rStyle w:val="Hyperlink"/>
            <w:rFonts w:ascii="Arial" w:hAnsi="Arial" w:cs="Arial"/>
            <w:noProof/>
            <w:sz w:val="22"/>
            <w:szCs w:val="22"/>
          </w:rPr>
          <w:t>Hardware Detailed Design</w:t>
        </w:r>
        <w:r w:rsidR="000300EE" w:rsidRPr="00472373">
          <w:rPr>
            <w:rFonts w:ascii="Arial" w:hAnsi="Arial" w:cs="Arial"/>
            <w:noProof/>
            <w:webHidden/>
            <w:sz w:val="22"/>
            <w:szCs w:val="22"/>
          </w:rPr>
          <w:tab/>
        </w:r>
        <w:r w:rsidR="000300EE" w:rsidRPr="00472373">
          <w:rPr>
            <w:rFonts w:ascii="Arial" w:hAnsi="Arial" w:cs="Arial"/>
            <w:noProof/>
            <w:webHidden/>
            <w:sz w:val="22"/>
            <w:szCs w:val="22"/>
          </w:rPr>
          <w:fldChar w:fldCharType="begin"/>
        </w:r>
        <w:r w:rsidR="000300EE" w:rsidRPr="00472373">
          <w:rPr>
            <w:rFonts w:ascii="Arial" w:hAnsi="Arial" w:cs="Arial"/>
            <w:noProof/>
            <w:webHidden/>
            <w:sz w:val="22"/>
            <w:szCs w:val="22"/>
          </w:rPr>
          <w:instrText xml:space="preserve"> PAGEREF _Toc57641956 \h </w:instrText>
        </w:r>
        <w:r w:rsidR="000300EE" w:rsidRPr="00472373">
          <w:rPr>
            <w:rFonts w:ascii="Arial" w:hAnsi="Arial" w:cs="Arial"/>
            <w:noProof/>
            <w:webHidden/>
            <w:sz w:val="22"/>
            <w:szCs w:val="22"/>
          </w:rPr>
        </w:r>
        <w:r w:rsidR="000300EE" w:rsidRPr="00472373">
          <w:rPr>
            <w:rFonts w:ascii="Arial" w:hAnsi="Arial" w:cs="Arial"/>
            <w:noProof/>
            <w:webHidden/>
            <w:sz w:val="22"/>
            <w:szCs w:val="22"/>
          </w:rPr>
          <w:fldChar w:fldCharType="separate"/>
        </w:r>
        <w:r w:rsidR="000300EE" w:rsidRPr="00472373">
          <w:rPr>
            <w:rFonts w:ascii="Arial" w:hAnsi="Arial" w:cs="Arial"/>
            <w:noProof/>
            <w:webHidden/>
            <w:sz w:val="22"/>
            <w:szCs w:val="22"/>
          </w:rPr>
          <w:t>11</w:t>
        </w:r>
        <w:r w:rsidR="000300EE" w:rsidRPr="00472373">
          <w:rPr>
            <w:rFonts w:ascii="Arial" w:hAnsi="Arial" w:cs="Arial"/>
            <w:noProof/>
            <w:webHidden/>
            <w:sz w:val="22"/>
            <w:szCs w:val="22"/>
          </w:rPr>
          <w:fldChar w:fldCharType="end"/>
        </w:r>
      </w:hyperlink>
    </w:p>
    <w:p w14:paraId="570177D8" w14:textId="73D56CDC" w:rsidR="000300EE" w:rsidRPr="00472373" w:rsidRDefault="006949FA">
      <w:pPr>
        <w:pStyle w:val="TOC2"/>
        <w:tabs>
          <w:tab w:val="right" w:leader="dot" w:pos="9350"/>
        </w:tabs>
        <w:ind w:left="0" w:hanging="2"/>
        <w:rPr>
          <w:rFonts w:ascii="Arial" w:eastAsiaTheme="minorEastAsia" w:hAnsi="Arial" w:cs="Arial"/>
          <w:smallCaps w:val="0"/>
          <w:noProof/>
          <w:position w:val="0"/>
          <w:sz w:val="22"/>
          <w:szCs w:val="22"/>
          <w:lang w:eastAsia="ja-JP"/>
        </w:rPr>
      </w:pPr>
      <w:hyperlink w:anchor="_Toc57641957" w:history="1">
        <w:r w:rsidR="000300EE" w:rsidRPr="00472373">
          <w:rPr>
            <w:rStyle w:val="Hyperlink"/>
            <w:rFonts w:ascii="Arial" w:eastAsia="Arial" w:hAnsi="Arial" w:cs="Arial"/>
            <w:noProof/>
            <w:sz w:val="22"/>
            <w:szCs w:val="22"/>
          </w:rPr>
          <w:t>4.2      Software Detailed Design</w:t>
        </w:r>
        <w:r w:rsidR="000300EE" w:rsidRPr="00472373">
          <w:rPr>
            <w:rFonts w:ascii="Arial" w:hAnsi="Arial" w:cs="Arial"/>
            <w:noProof/>
            <w:webHidden/>
            <w:sz w:val="22"/>
            <w:szCs w:val="22"/>
          </w:rPr>
          <w:tab/>
        </w:r>
        <w:r w:rsidR="000300EE" w:rsidRPr="00472373">
          <w:rPr>
            <w:rFonts w:ascii="Arial" w:hAnsi="Arial" w:cs="Arial"/>
            <w:noProof/>
            <w:webHidden/>
            <w:sz w:val="22"/>
            <w:szCs w:val="22"/>
          </w:rPr>
          <w:fldChar w:fldCharType="begin"/>
        </w:r>
        <w:r w:rsidR="000300EE" w:rsidRPr="00472373">
          <w:rPr>
            <w:rFonts w:ascii="Arial" w:hAnsi="Arial" w:cs="Arial"/>
            <w:noProof/>
            <w:webHidden/>
            <w:sz w:val="22"/>
            <w:szCs w:val="22"/>
          </w:rPr>
          <w:instrText xml:space="preserve"> PAGEREF _Toc57641957 \h </w:instrText>
        </w:r>
        <w:r w:rsidR="000300EE" w:rsidRPr="00472373">
          <w:rPr>
            <w:rFonts w:ascii="Arial" w:hAnsi="Arial" w:cs="Arial"/>
            <w:noProof/>
            <w:webHidden/>
            <w:sz w:val="22"/>
            <w:szCs w:val="22"/>
          </w:rPr>
        </w:r>
        <w:r w:rsidR="000300EE" w:rsidRPr="00472373">
          <w:rPr>
            <w:rFonts w:ascii="Arial" w:hAnsi="Arial" w:cs="Arial"/>
            <w:noProof/>
            <w:webHidden/>
            <w:sz w:val="22"/>
            <w:szCs w:val="22"/>
          </w:rPr>
          <w:fldChar w:fldCharType="separate"/>
        </w:r>
        <w:r w:rsidR="000300EE" w:rsidRPr="00472373">
          <w:rPr>
            <w:rFonts w:ascii="Arial" w:hAnsi="Arial" w:cs="Arial"/>
            <w:noProof/>
            <w:webHidden/>
            <w:sz w:val="22"/>
            <w:szCs w:val="22"/>
          </w:rPr>
          <w:t>11</w:t>
        </w:r>
        <w:r w:rsidR="000300EE" w:rsidRPr="00472373">
          <w:rPr>
            <w:rFonts w:ascii="Arial" w:hAnsi="Arial" w:cs="Arial"/>
            <w:noProof/>
            <w:webHidden/>
            <w:sz w:val="22"/>
            <w:szCs w:val="22"/>
          </w:rPr>
          <w:fldChar w:fldCharType="end"/>
        </w:r>
      </w:hyperlink>
    </w:p>
    <w:p w14:paraId="6E5F6B5D" w14:textId="55D0D361" w:rsidR="000300EE" w:rsidRPr="00472373" w:rsidRDefault="006949FA">
      <w:pPr>
        <w:pStyle w:val="TOC2"/>
        <w:tabs>
          <w:tab w:val="right" w:leader="dot" w:pos="9350"/>
        </w:tabs>
        <w:ind w:left="0" w:hanging="2"/>
        <w:rPr>
          <w:rFonts w:ascii="Arial" w:eastAsiaTheme="minorEastAsia" w:hAnsi="Arial" w:cs="Arial"/>
          <w:smallCaps w:val="0"/>
          <w:noProof/>
          <w:position w:val="0"/>
          <w:sz w:val="22"/>
          <w:szCs w:val="22"/>
          <w:lang w:eastAsia="ja-JP"/>
        </w:rPr>
      </w:pPr>
      <w:hyperlink w:anchor="_Toc57641958" w:history="1">
        <w:r w:rsidR="000300EE" w:rsidRPr="00472373">
          <w:rPr>
            <w:rStyle w:val="Hyperlink"/>
            <w:rFonts w:ascii="Arial" w:hAnsi="Arial" w:cs="Arial"/>
            <w:noProof/>
            <w:sz w:val="22"/>
            <w:szCs w:val="22"/>
          </w:rPr>
          <w:t>4.3      Internal Communications Detailed Design</w:t>
        </w:r>
        <w:r w:rsidR="000300EE" w:rsidRPr="00472373">
          <w:rPr>
            <w:rFonts w:ascii="Arial" w:hAnsi="Arial" w:cs="Arial"/>
            <w:noProof/>
            <w:webHidden/>
            <w:sz w:val="22"/>
            <w:szCs w:val="22"/>
          </w:rPr>
          <w:tab/>
        </w:r>
        <w:r w:rsidR="000300EE" w:rsidRPr="00472373">
          <w:rPr>
            <w:rFonts w:ascii="Arial" w:hAnsi="Arial" w:cs="Arial"/>
            <w:noProof/>
            <w:webHidden/>
            <w:sz w:val="22"/>
            <w:szCs w:val="22"/>
          </w:rPr>
          <w:fldChar w:fldCharType="begin"/>
        </w:r>
        <w:r w:rsidR="000300EE" w:rsidRPr="00472373">
          <w:rPr>
            <w:rFonts w:ascii="Arial" w:hAnsi="Arial" w:cs="Arial"/>
            <w:noProof/>
            <w:webHidden/>
            <w:sz w:val="22"/>
            <w:szCs w:val="22"/>
          </w:rPr>
          <w:instrText xml:space="preserve"> PAGEREF _Toc57641958 \h </w:instrText>
        </w:r>
        <w:r w:rsidR="000300EE" w:rsidRPr="00472373">
          <w:rPr>
            <w:rFonts w:ascii="Arial" w:hAnsi="Arial" w:cs="Arial"/>
            <w:noProof/>
            <w:webHidden/>
            <w:sz w:val="22"/>
            <w:szCs w:val="22"/>
          </w:rPr>
        </w:r>
        <w:r w:rsidR="000300EE" w:rsidRPr="00472373">
          <w:rPr>
            <w:rFonts w:ascii="Arial" w:hAnsi="Arial" w:cs="Arial"/>
            <w:noProof/>
            <w:webHidden/>
            <w:sz w:val="22"/>
            <w:szCs w:val="22"/>
          </w:rPr>
          <w:fldChar w:fldCharType="separate"/>
        </w:r>
        <w:r w:rsidR="000300EE" w:rsidRPr="00472373">
          <w:rPr>
            <w:rFonts w:ascii="Arial" w:hAnsi="Arial" w:cs="Arial"/>
            <w:noProof/>
            <w:webHidden/>
            <w:sz w:val="22"/>
            <w:szCs w:val="22"/>
          </w:rPr>
          <w:t>13</w:t>
        </w:r>
        <w:r w:rsidR="000300EE" w:rsidRPr="00472373">
          <w:rPr>
            <w:rFonts w:ascii="Arial" w:hAnsi="Arial" w:cs="Arial"/>
            <w:noProof/>
            <w:webHidden/>
            <w:sz w:val="22"/>
            <w:szCs w:val="22"/>
          </w:rPr>
          <w:fldChar w:fldCharType="end"/>
        </w:r>
      </w:hyperlink>
    </w:p>
    <w:p w14:paraId="5DA6BD14" w14:textId="19E18D54" w:rsidR="000300EE" w:rsidRPr="00472373" w:rsidRDefault="006949FA">
      <w:pPr>
        <w:pStyle w:val="TOC1"/>
        <w:rPr>
          <w:rFonts w:ascii="Arial" w:eastAsiaTheme="minorEastAsia" w:hAnsi="Arial" w:cs="Arial"/>
          <w:caps w:val="0"/>
          <w:position w:val="0"/>
          <w:sz w:val="22"/>
          <w:szCs w:val="22"/>
          <w:lang w:eastAsia="ja-JP"/>
        </w:rPr>
      </w:pPr>
      <w:hyperlink w:anchor="_Toc57641959" w:history="1">
        <w:r w:rsidR="000300EE" w:rsidRPr="00472373">
          <w:rPr>
            <w:rStyle w:val="Hyperlink"/>
            <w:rFonts w:ascii="Arial" w:eastAsia="Arial" w:hAnsi="Arial" w:cs="Arial"/>
            <w:sz w:val="22"/>
            <w:szCs w:val="22"/>
          </w:rPr>
          <w:t>5</w:t>
        </w:r>
        <w:r w:rsidR="000300EE" w:rsidRPr="00472373">
          <w:rPr>
            <w:rFonts w:ascii="Arial" w:eastAsiaTheme="minorEastAsia" w:hAnsi="Arial" w:cs="Arial"/>
            <w:caps w:val="0"/>
            <w:position w:val="0"/>
            <w:sz w:val="22"/>
            <w:szCs w:val="22"/>
            <w:lang w:eastAsia="ja-JP"/>
          </w:rPr>
          <w:tab/>
        </w:r>
        <w:r w:rsidR="000300EE" w:rsidRPr="00472373">
          <w:rPr>
            <w:rStyle w:val="Hyperlink"/>
            <w:rFonts w:ascii="Arial" w:eastAsia="Arial" w:hAnsi="Arial" w:cs="Arial"/>
            <w:sz w:val="22"/>
            <w:szCs w:val="22"/>
          </w:rPr>
          <w:t>External Interfaces</w:t>
        </w:r>
        <w:r w:rsidR="000300EE" w:rsidRPr="00472373">
          <w:rPr>
            <w:rFonts w:ascii="Arial" w:hAnsi="Arial" w:cs="Arial"/>
            <w:webHidden/>
            <w:sz w:val="22"/>
            <w:szCs w:val="22"/>
          </w:rPr>
          <w:tab/>
        </w:r>
        <w:r w:rsidR="000300EE" w:rsidRPr="00472373">
          <w:rPr>
            <w:rFonts w:ascii="Arial" w:hAnsi="Arial" w:cs="Arial"/>
            <w:webHidden/>
            <w:sz w:val="22"/>
            <w:szCs w:val="22"/>
          </w:rPr>
          <w:fldChar w:fldCharType="begin"/>
        </w:r>
        <w:r w:rsidR="000300EE" w:rsidRPr="00472373">
          <w:rPr>
            <w:rFonts w:ascii="Arial" w:hAnsi="Arial" w:cs="Arial"/>
            <w:webHidden/>
            <w:sz w:val="22"/>
            <w:szCs w:val="22"/>
          </w:rPr>
          <w:instrText xml:space="preserve"> PAGEREF _Toc57641959 \h </w:instrText>
        </w:r>
        <w:r w:rsidR="000300EE" w:rsidRPr="00472373">
          <w:rPr>
            <w:rFonts w:ascii="Arial" w:hAnsi="Arial" w:cs="Arial"/>
            <w:webHidden/>
            <w:sz w:val="22"/>
            <w:szCs w:val="22"/>
          </w:rPr>
        </w:r>
        <w:r w:rsidR="000300EE" w:rsidRPr="00472373">
          <w:rPr>
            <w:rFonts w:ascii="Arial" w:hAnsi="Arial" w:cs="Arial"/>
            <w:webHidden/>
            <w:sz w:val="22"/>
            <w:szCs w:val="22"/>
          </w:rPr>
          <w:fldChar w:fldCharType="separate"/>
        </w:r>
        <w:r w:rsidR="000300EE" w:rsidRPr="00472373">
          <w:rPr>
            <w:rFonts w:ascii="Arial" w:hAnsi="Arial" w:cs="Arial"/>
            <w:webHidden/>
            <w:sz w:val="22"/>
            <w:szCs w:val="22"/>
          </w:rPr>
          <w:t>13</w:t>
        </w:r>
        <w:r w:rsidR="000300EE" w:rsidRPr="00472373">
          <w:rPr>
            <w:rFonts w:ascii="Arial" w:hAnsi="Arial" w:cs="Arial"/>
            <w:webHidden/>
            <w:sz w:val="22"/>
            <w:szCs w:val="22"/>
          </w:rPr>
          <w:fldChar w:fldCharType="end"/>
        </w:r>
      </w:hyperlink>
    </w:p>
    <w:p w14:paraId="60B0907D" w14:textId="6B0C4A14" w:rsidR="000300EE" w:rsidRPr="00472373" w:rsidRDefault="006949FA">
      <w:pPr>
        <w:pStyle w:val="TOC1"/>
        <w:rPr>
          <w:rFonts w:ascii="Arial" w:eastAsiaTheme="minorEastAsia" w:hAnsi="Arial" w:cs="Arial"/>
          <w:caps w:val="0"/>
          <w:position w:val="0"/>
          <w:sz w:val="22"/>
          <w:szCs w:val="22"/>
          <w:lang w:eastAsia="ja-JP"/>
        </w:rPr>
      </w:pPr>
      <w:hyperlink w:anchor="_Toc57641960" w:history="1">
        <w:r w:rsidR="000300EE" w:rsidRPr="00472373">
          <w:rPr>
            <w:rStyle w:val="Hyperlink"/>
            <w:rFonts w:ascii="Arial" w:eastAsia="Arial" w:hAnsi="Arial" w:cs="Arial"/>
            <w:sz w:val="22"/>
            <w:szCs w:val="22"/>
          </w:rPr>
          <w:t>6</w:t>
        </w:r>
        <w:r w:rsidR="000300EE" w:rsidRPr="00472373">
          <w:rPr>
            <w:rFonts w:ascii="Arial" w:eastAsiaTheme="minorEastAsia" w:hAnsi="Arial" w:cs="Arial"/>
            <w:caps w:val="0"/>
            <w:position w:val="0"/>
            <w:sz w:val="22"/>
            <w:szCs w:val="22"/>
            <w:lang w:eastAsia="ja-JP"/>
          </w:rPr>
          <w:tab/>
        </w:r>
        <w:r w:rsidR="000300EE" w:rsidRPr="00472373">
          <w:rPr>
            <w:rStyle w:val="Hyperlink"/>
            <w:rFonts w:ascii="Arial" w:eastAsia="Arial" w:hAnsi="Arial" w:cs="Arial"/>
            <w:sz w:val="22"/>
            <w:szCs w:val="22"/>
          </w:rPr>
          <w:t>System Integrity controls</w:t>
        </w:r>
        <w:r w:rsidR="000300EE" w:rsidRPr="00472373">
          <w:rPr>
            <w:rFonts w:ascii="Arial" w:hAnsi="Arial" w:cs="Arial"/>
            <w:webHidden/>
            <w:sz w:val="22"/>
            <w:szCs w:val="22"/>
          </w:rPr>
          <w:tab/>
        </w:r>
        <w:r w:rsidR="000300EE" w:rsidRPr="00472373">
          <w:rPr>
            <w:rFonts w:ascii="Arial" w:hAnsi="Arial" w:cs="Arial"/>
            <w:webHidden/>
            <w:sz w:val="22"/>
            <w:szCs w:val="22"/>
          </w:rPr>
          <w:fldChar w:fldCharType="begin"/>
        </w:r>
        <w:r w:rsidR="000300EE" w:rsidRPr="00472373">
          <w:rPr>
            <w:rFonts w:ascii="Arial" w:hAnsi="Arial" w:cs="Arial"/>
            <w:webHidden/>
            <w:sz w:val="22"/>
            <w:szCs w:val="22"/>
          </w:rPr>
          <w:instrText xml:space="preserve"> PAGEREF _Toc57641960 \h </w:instrText>
        </w:r>
        <w:r w:rsidR="000300EE" w:rsidRPr="00472373">
          <w:rPr>
            <w:rFonts w:ascii="Arial" w:hAnsi="Arial" w:cs="Arial"/>
            <w:webHidden/>
            <w:sz w:val="22"/>
            <w:szCs w:val="22"/>
          </w:rPr>
        </w:r>
        <w:r w:rsidR="000300EE" w:rsidRPr="00472373">
          <w:rPr>
            <w:rFonts w:ascii="Arial" w:hAnsi="Arial" w:cs="Arial"/>
            <w:webHidden/>
            <w:sz w:val="22"/>
            <w:szCs w:val="22"/>
          </w:rPr>
          <w:fldChar w:fldCharType="separate"/>
        </w:r>
        <w:r w:rsidR="000300EE" w:rsidRPr="00472373">
          <w:rPr>
            <w:rFonts w:ascii="Arial" w:hAnsi="Arial" w:cs="Arial"/>
            <w:webHidden/>
            <w:sz w:val="22"/>
            <w:szCs w:val="22"/>
          </w:rPr>
          <w:t>13</w:t>
        </w:r>
        <w:r w:rsidR="000300EE" w:rsidRPr="00472373">
          <w:rPr>
            <w:rFonts w:ascii="Arial" w:hAnsi="Arial" w:cs="Arial"/>
            <w:webHidden/>
            <w:sz w:val="22"/>
            <w:szCs w:val="22"/>
          </w:rPr>
          <w:fldChar w:fldCharType="end"/>
        </w:r>
      </w:hyperlink>
    </w:p>
    <w:p w14:paraId="2221D8AD" w14:textId="70A3FEA6" w:rsidR="009D1CD5" w:rsidRPr="00472373" w:rsidRDefault="00174D13" w:rsidP="7ED13CEF">
      <w:pPr>
        <w:pStyle w:val="TOC1"/>
        <w:rPr>
          <w:rFonts w:ascii="Arial" w:eastAsia="Arial" w:hAnsi="Arial" w:cs="Arial"/>
          <w:sz w:val="22"/>
          <w:szCs w:val="22"/>
        </w:rPr>
      </w:pPr>
      <w:r w:rsidRPr="00472373">
        <w:rPr>
          <w:rStyle w:val="Hyperlink"/>
          <w:rFonts w:ascii="Arial" w:hAnsi="Arial" w:cs="Arial"/>
          <w:sz w:val="22"/>
          <w:szCs w:val="22"/>
        </w:rPr>
        <w:fldChar w:fldCharType="end"/>
      </w:r>
    </w:p>
    <w:p w14:paraId="520A6E26" w14:textId="75308A68" w:rsidR="009D1CD5" w:rsidRPr="00472373" w:rsidRDefault="009D1CD5" w:rsidP="7ED13CEF">
      <w:pPr>
        <w:suppressAutoHyphens w:val="0"/>
        <w:spacing w:line="240" w:lineRule="auto"/>
        <w:ind w:leftChars="0" w:left="0" w:firstLineChars="0" w:firstLine="0"/>
        <w:textDirection w:val="lrTb"/>
        <w:textAlignment w:val="auto"/>
        <w:rPr>
          <w:rFonts w:ascii="Arial" w:eastAsia="Arial" w:hAnsi="Arial" w:cs="Arial"/>
          <w:smallCaps/>
          <w:sz w:val="22"/>
          <w:szCs w:val="22"/>
        </w:rPr>
      </w:pPr>
    </w:p>
    <w:p w14:paraId="623AB97B" w14:textId="77777777" w:rsidR="009D1CD5" w:rsidRPr="00472373" w:rsidRDefault="009D1CD5" w:rsidP="7ED13CEF">
      <w:pPr>
        <w:suppressAutoHyphens w:val="0"/>
        <w:spacing w:line="240" w:lineRule="auto"/>
        <w:ind w:leftChars="0" w:left="0" w:firstLineChars="0" w:firstLine="0"/>
        <w:textDirection w:val="lrTb"/>
        <w:textAlignment w:val="auto"/>
        <w:rPr>
          <w:rFonts w:ascii="Arial" w:eastAsia="Arial" w:hAnsi="Arial" w:cs="Arial"/>
          <w:smallCaps/>
          <w:sz w:val="22"/>
          <w:szCs w:val="22"/>
        </w:rPr>
      </w:pPr>
    </w:p>
    <w:p w14:paraId="07822D62" w14:textId="77777777" w:rsidR="009D1CD5" w:rsidRPr="00472373" w:rsidRDefault="009D1CD5" w:rsidP="7ED13CEF">
      <w:pPr>
        <w:suppressAutoHyphens w:val="0"/>
        <w:spacing w:line="240" w:lineRule="auto"/>
        <w:ind w:leftChars="0" w:left="0" w:firstLineChars="0" w:firstLine="0"/>
        <w:textDirection w:val="lrTb"/>
        <w:textAlignment w:val="auto"/>
        <w:rPr>
          <w:rFonts w:ascii="Arial" w:eastAsia="Arial" w:hAnsi="Arial" w:cs="Arial"/>
          <w:b/>
          <w:bCs/>
          <w:caps/>
          <w:smallCaps/>
          <w:sz w:val="22"/>
          <w:szCs w:val="22"/>
        </w:rPr>
      </w:pPr>
      <w:r w:rsidRPr="00472373">
        <w:rPr>
          <w:rFonts w:ascii="Arial" w:eastAsia="Arial" w:hAnsi="Arial" w:cs="Arial"/>
          <w:smallCaps/>
          <w:sz w:val="22"/>
          <w:szCs w:val="22"/>
        </w:rPr>
        <w:br w:type="page"/>
      </w:r>
    </w:p>
    <w:p w14:paraId="2813C0FD" w14:textId="77777777" w:rsidR="009D1CD5" w:rsidRPr="00472373" w:rsidRDefault="009D1CD5" w:rsidP="7ED13CEF">
      <w:pPr>
        <w:pStyle w:val="Title"/>
        <w:ind w:leftChars="0" w:left="0" w:firstLineChars="0" w:firstLine="0"/>
        <w:rPr>
          <w:rFonts w:eastAsia="Arial" w:cs="Arial"/>
          <w:sz w:val="22"/>
          <w:szCs w:val="22"/>
        </w:rPr>
      </w:pPr>
      <w:r w:rsidRPr="00472373">
        <w:rPr>
          <w:rFonts w:eastAsia="Arial" w:cs="Arial"/>
          <w:smallCaps/>
          <w:sz w:val="22"/>
          <w:szCs w:val="22"/>
        </w:rPr>
        <w:lastRenderedPageBreak/>
        <w:t>SYSTEM DESIGN DOCUMENT</w:t>
      </w:r>
    </w:p>
    <w:p w14:paraId="18DF6478" w14:textId="77777777" w:rsidR="009D1CD5" w:rsidRPr="00472373" w:rsidRDefault="009D1CD5" w:rsidP="7ED13CEF">
      <w:pPr>
        <w:ind w:left="0" w:hanging="2"/>
        <w:rPr>
          <w:rFonts w:ascii="Arial" w:eastAsia="Arial" w:hAnsi="Arial" w:cs="Arial"/>
          <w:sz w:val="22"/>
          <w:szCs w:val="22"/>
        </w:rPr>
      </w:pPr>
    </w:p>
    <w:p w14:paraId="4D1E146A" w14:textId="77777777" w:rsidR="009D1CD5" w:rsidRPr="00472373" w:rsidRDefault="009D1CD5" w:rsidP="009D1CD5">
      <w:pPr>
        <w:pStyle w:val="Heading1"/>
        <w:ind w:hanging="2"/>
        <w:rPr>
          <w:rFonts w:eastAsia="Arial" w:cs="Arial"/>
          <w:sz w:val="22"/>
          <w:szCs w:val="22"/>
        </w:rPr>
      </w:pPr>
      <w:bookmarkStart w:id="1" w:name="_Toc54870229"/>
      <w:bookmarkStart w:id="2" w:name="_Toc57641941"/>
      <w:r w:rsidRPr="00472373">
        <w:rPr>
          <w:rFonts w:eastAsia="Arial" w:cs="Arial"/>
          <w:sz w:val="22"/>
          <w:szCs w:val="22"/>
        </w:rPr>
        <w:t>INTRODUCTION</w:t>
      </w:r>
      <w:bookmarkEnd w:id="1"/>
      <w:bookmarkEnd w:id="2"/>
    </w:p>
    <w:p w14:paraId="16020D46" w14:textId="77777777" w:rsidR="009D1CD5" w:rsidRPr="00472373" w:rsidRDefault="009D1CD5" w:rsidP="009D1CD5">
      <w:pPr>
        <w:pStyle w:val="Heading2"/>
        <w:rPr>
          <w:rFonts w:eastAsia="Arial" w:cs="Arial"/>
          <w:sz w:val="22"/>
          <w:szCs w:val="22"/>
        </w:rPr>
      </w:pPr>
      <w:bookmarkStart w:id="3" w:name="_heading=h.1fob9te"/>
      <w:bookmarkStart w:id="4" w:name="_Toc54870230"/>
      <w:bookmarkStart w:id="5" w:name="_Toc57641942"/>
      <w:bookmarkEnd w:id="3"/>
      <w:r w:rsidRPr="00472373">
        <w:rPr>
          <w:rFonts w:eastAsia="Arial" w:cs="Arial"/>
          <w:sz w:val="22"/>
          <w:szCs w:val="22"/>
        </w:rPr>
        <w:t>Purpose and Scope</w:t>
      </w:r>
      <w:bookmarkEnd w:id="4"/>
      <w:bookmarkEnd w:id="5"/>
    </w:p>
    <w:p w14:paraId="67C401A8" w14:textId="2317D8DE" w:rsidR="009D1CD5" w:rsidRPr="00472373" w:rsidRDefault="009D1CD5" w:rsidP="7ED13CEF">
      <w:pPr>
        <w:ind w:left="0" w:hanging="2"/>
        <w:rPr>
          <w:rFonts w:ascii="Arial" w:eastAsia="Arial" w:hAnsi="Arial" w:cs="Arial"/>
          <w:sz w:val="22"/>
          <w:szCs w:val="22"/>
        </w:rPr>
      </w:pPr>
      <w:bookmarkStart w:id="6" w:name="_heading=h.3znysh7"/>
      <w:bookmarkEnd w:id="6"/>
      <w:r w:rsidRPr="00472373">
        <w:rPr>
          <w:rFonts w:ascii="Arial" w:eastAsia="Arial" w:hAnsi="Arial" w:cs="Arial"/>
          <w:sz w:val="22"/>
          <w:szCs w:val="22"/>
        </w:rPr>
        <w:t xml:space="preserve">The purpose of this document is to visualize the design </w:t>
      </w:r>
      <w:r w:rsidR="58157672" w:rsidRPr="00472373">
        <w:rPr>
          <w:rFonts w:ascii="Arial" w:eastAsia="Arial" w:hAnsi="Arial" w:cs="Arial"/>
          <w:sz w:val="22"/>
          <w:szCs w:val="22"/>
        </w:rPr>
        <w:t xml:space="preserve">and scope </w:t>
      </w:r>
      <w:r w:rsidRPr="00472373">
        <w:rPr>
          <w:rFonts w:ascii="Arial" w:eastAsia="Arial" w:hAnsi="Arial" w:cs="Arial"/>
          <w:sz w:val="22"/>
          <w:szCs w:val="22"/>
        </w:rPr>
        <w:t xml:space="preserve">of the user interface for the Mental Health Application. </w:t>
      </w:r>
      <w:r w:rsidR="7912DD0F" w:rsidRPr="00472373">
        <w:rPr>
          <w:rFonts w:ascii="Arial" w:eastAsia="Arial" w:hAnsi="Arial" w:cs="Arial"/>
          <w:sz w:val="22"/>
          <w:szCs w:val="22"/>
        </w:rPr>
        <w:t>All components of the application will be designed and summarized within this document.</w:t>
      </w:r>
    </w:p>
    <w:p w14:paraId="658071F4" w14:textId="77777777" w:rsidR="009D1CD5" w:rsidRPr="00472373" w:rsidRDefault="009D1CD5" w:rsidP="009D1CD5">
      <w:pPr>
        <w:pStyle w:val="Heading2"/>
        <w:rPr>
          <w:rFonts w:eastAsia="Arial" w:cs="Arial"/>
          <w:sz w:val="22"/>
          <w:szCs w:val="22"/>
        </w:rPr>
      </w:pPr>
      <w:bookmarkStart w:id="7" w:name="_Toc54870231"/>
      <w:bookmarkStart w:id="8" w:name="_Toc57641943"/>
      <w:r w:rsidRPr="00472373">
        <w:rPr>
          <w:rFonts w:eastAsia="Arial" w:cs="Arial"/>
          <w:sz w:val="22"/>
          <w:szCs w:val="22"/>
        </w:rPr>
        <w:t>Project Executive Summary</w:t>
      </w:r>
      <w:bookmarkEnd w:id="7"/>
      <w:bookmarkEnd w:id="8"/>
    </w:p>
    <w:p w14:paraId="0BA09B60" w14:textId="77777777" w:rsidR="009D1CD5" w:rsidRPr="00472373" w:rsidRDefault="009D1CD5" w:rsidP="7ED13CEF">
      <w:pPr>
        <w:widowControl w:val="0"/>
        <w:tabs>
          <w:tab w:val="left" w:pos="691"/>
        </w:tabs>
        <w:ind w:left="0" w:hanging="2"/>
        <w:rPr>
          <w:rFonts w:ascii="Arial" w:eastAsia="Arial" w:hAnsi="Arial" w:cs="Arial"/>
          <w:sz w:val="22"/>
          <w:szCs w:val="22"/>
        </w:rPr>
      </w:pPr>
      <w:bookmarkStart w:id="9" w:name="_heading=h.2et92p0"/>
      <w:bookmarkEnd w:id="9"/>
      <w:r w:rsidRPr="00472373">
        <w:rPr>
          <w:rFonts w:ascii="Arial" w:eastAsia="Arial" w:hAnsi="Arial" w:cs="Arial"/>
          <w:sz w:val="22"/>
          <w:szCs w:val="22"/>
        </w:rPr>
        <w:t>This document describes the system requirements, operating environment, system and subsystem architecture, files and database design, input formats, output layouts, detailed design, processing logic, and external interfaces for the Mental Health Application.</w:t>
      </w:r>
    </w:p>
    <w:p w14:paraId="2B755D69" w14:textId="77777777" w:rsidR="009D1CD5" w:rsidRPr="00472373" w:rsidRDefault="009D1CD5" w:rsidP="009D1CD5">
      <w:pPr>
        <w:pStyle w:val="Heading3"/>
        <w:rPr>
          <w:rFonts w:eastAsia="Arial" w:cs="Arial"/>
          <w:b/>
          <w:bCs/>
          <w:sz w:val="22"/>
          <w:szCs w:val="22"/>
        </w:rPr>
      </w:pPr>
      <w:bookmarkStart w:id="10" w:name="_Toc54870232"/>
      <w:bookmarkStart w:id="11" w:name="_Toc57641944"/>
      <w:r w:rsidRPr="00472373">
        <w:rPr>
          <w:rFonts w:eastAsia="Arial" w:cs="Arial"/>
          <w:b/>
          <w:bCs/>
          <w:sz w:val="22"/>
          <w:szCs w:val="22"/>
        </w:rPr>
        <w:t>System Overview</w:t>
      </w:r>
      <w:bookmarkEnd w:id="10"/>
      <w:bookmarkEnd w:id="11"/>
    </w:p>
    <w:p w14:paraId="508D4D13" w14:textId="218A3BBF" w:rsidR="009D1CD5" w:rsidRPr="00472373" w:rsidRDefault="009D1CD5" w:rsidP="7ED13CEF">
      <w:pPr>
        <w:widowControl w:val="0"/>
        <w:tabs>
          <w:tab w:val="left" w:pos="691"/>
        </w:tabs>
        <w:ind w:left="0" w:hanging="2"/>
        <w:rPr>
          <w:rFonts w:ascii="Arial" w:eastAsia="Arial" w:hAnsi="Arial" w:cs="Arial"/>
          <w:sz w:val="22"/>
          <w:szCs w:val="22"/>
        </w:rPr>
      </w:pPr>
      <w:bookmarkStart w:id="12" w:name="_heading=h.tyjcwt"/>
      <w:bookmarkEnd w:id="12"/>
      <w:r w:rsidRPr="00472373">
        <w:rPr>
          <w:rFonts w:ascii="Arial" w:eastAsia="Arial" w:hAnsi="Arial" w:cs="Arial"/>
          <w:sz w:val="22"/>
          <w:szCs w:val="22"/>
        </w:rPr>
        <w:t>The goal of the Mental Health Application system is to collect data from the user’s communications on their mobile device and create tiers of contacts to help the user track and maintain their own mental health</w:t>
      </w:r>
      <w:r w:rsidR="370665E2" w:rsidRPr="00472373">
        <w:rPr>
          <w:rFonts w:ascii="Arial" w:eastAsia="Arial" w:hAnsi="Arial" w:cs="Arial"/>
          <w:sz w:val="22"/>
          <w:szCs w:val="22"/>
        </w:rPr>
        <w:t xml:space="preserve"> by keeping them in touch with friends and family</w:t>
      </w:r>
      <w:r w:rsidRPr="00472373">
        <w:rPr>
          <w:rFonts w:ascii="Arial" w:eastAsia="Arial" w:hAnsi="Arial" w:cs="Arial"/>
          <w:sz w:val="22"/>
          <w:szCs w:val="22"/>
        </w:rPr>
        <w:t>.</w:t>
      </w:r>
      <w:r w:rsidR="7BF06A98" w:rsidRPr="00472373">
        <w:rPr>
          <w:rFonts w:ascii="Arial" w:eastAsia="Arial" w:hAnsi="Arial" w:cs="Arial"/>
          <w:sz w:val="22"/>
          <w:szCs w:val="22"/>
        </w:rPr>
        <w:t xml:space="preserve"> This application would help with this by encouraging the user to contact friends when they fall behind on frequency of contacting them. It would keep up relationships, especially in times of COVID </w:t>
      </w:r>
      <w:r w:rsidR="6DF26E3B" w:rsidRPr="00472373">
        <w:rPr>
          <w:rFonts w:ascii="Arial" w:eastAsia="Arial" w:hAnsi="Arial" w:cs="Arial"/>
          <w:sz w:val="22"/>
          <w:szCs w:val="22"/>
        </w:rPr>
        <w:t>quarantine</w:t>
      </w:r>
      <w:r w:rsidR="7BF06A98" w:rsidRPr="00472373">
        <w:rPr>
          <w:rFonts w:ascii="Arial" w:eastAsia="Arial" w:hAnsi="Arial" w:cs="Arial"/>
          <w:sz w:val="22"/>
          <w:szCs w:val="22"/>
        </w:rPr>
        <w:t xml:space="preserve"> </w:t>
      </w:r>
      <w:r w:rsidR="613AAAEB" w:rsidRPr="00472373">
        <w:rPr>
          <w:rFonts w:ascii="Arial" w:eastAsia="Arial" w:hAnsi="Arial" w:cs="Arial"/>
          <w:sz w:val="22"/>
          <w:szCs w:val="22"/>
        </w:rPr>
        <w:t>when human contact is few and far in between.</w:t>
      </w:r>
      <w:r w:rsidRPr="00472373">
        <w:rPr>
          <w:rFonts w:ascii="Arial" w:eastAsia="Arial" w:hAnsi="Arial" w:cs="Arial"/>
          <w:sz w:val="22"/>
          <w:szCs w:val="22"/>
        </w:rPr>
        <w:t xml:space="preserve"> The subsystems at work to achieve this include data collection, data storage, the algorithm, and the user interface.  The data collection system accesses user contacts and communication </w:t>
      </w:r>
      <w:r w:rsidR="64E76E7E" w:rsidRPr="00472373">
        <w:rPr>
          <w:rFonts w:ascii="Arial" w:eastAsia="Arial" w:hAnsi="Arial" w:cs="Arial"/>
          <w:sz w:val="22"/>
          <w:szCs w:val="22"/>
        </w:rPr>
        <w:t>history and</w:t>
      </w:r>
      <w:r w:rsidRPr="00472373">
        <w:rPr>
          <w:rFonts w:ascii="Arial" w:eastAsia="Arial" w:hAnsi="Arial" w:cs="Arial"/>
          <w:sz w:val="22"/>
          <w:szCs w:val="22"/>
        </w:rPr>
        <w:t xml:space="preserve"> sends it to the data storage system for organizing and saving what was collected.  The algorithm processes the data to create tiers for the user’s contacts, from most-to-least important.  The user interface system displays those results to the user, which are also sent back to the data storage system for saving and future use by the algorithm.</w:t>
      </w:r>
    </w:p>
    <w:p w14:paraId="57D2BA20" w14:textId="77777777" w:rsidR="009D1CD5" w:rsidRPr="00472373" w:rsidRDefault="009D1CD5" w:rsidP="009D1CD5">
      <w:pPr>
        <w:pStyle w:val="Heading3"/>
        <w:rPr>
          <w:rFonts w:eastAsia="Arial" w:cs="Arial"/>
          <w:b/>
          <w:bCs/>
          <w:sz w:val="22"/>
          <w:szCs w:val="22"/>
        </w:rPr>
      </w:pPr>
      <w:bookmarkStart w:id="13" w:name="_Toc54870233"/>
      <w:bookmarkStart w:id="14" w:name="_Toc57641945"/>
      <w:r w:rsidRPr="00472373">
        <w:rPr>
          <w:rFonts w:eastAsia="Arial" w:cs="Arial"/>
          <w:b/>
          <w:bCs/>
          <w:sz w:val="22"/>
          <w:szCs w:val="22"/>
        </w:rPr>
        <w:t>Design Constraints</w:t>
      </w:r>
      <w:bookmarkEnd w:id="13"/>
      <w:bookmarkEnd w:id="14"/>
    </w:p>
    <w:p w14:paraId="4A3B50DD" w14:textId="77777777" w:rsidR="009D1CD5" w:rsidRPr="00472373" w:rsidRDefault="009D1CD5" w:rsidP="7ED13CEF">
      <w:pPr>
        <w:ind w:left="0" w:hanging="2"/>
        <w:rPr>
          <w:rFonts w:ascii="Arial" w:eastAsia="Arial" w:hAnsi="Arial" w:cs="Arial"/>
          <w:sz w:val="22"/>
          <w:szCs w:val="22"/>
        </w:rPr>
      </w:pPr>
      <w:bookmarkStart w:id="15" w:name="_heading=h.3dy6vkm"/>
      <w:bookmarkEnd w:id="15"/>
      <w:r w:rsidRPr="00472373">
        <w:rPr>
          <w:rFonts w:ascii="Arial" w:eastAsia="Arial" w:hAnsi="Arial" w:cs="Arial"/>
          <w:sz w:val="22"/>
          <w:szCs w:val="22"/>
        </w:rPr>
        <w:t>The team is making several assumptions when developing this project, which are as follows:</w:t>
      </w:r>
    </w:p>
    <w:p w14:paraId="609A160F" w14:textId="338DCCB9" w:rsidR="009D1CD5" w:rsidRPr="00472373" w:rsidRDefault="009D1CD5" w:rsidP="7ED13CEF">
      <w:pPr>
        <w:pStyle w:val="ListParagraph"/>
        <w:numPr>
          <w:ilvl w:val="0"/>
          <w:numId w:val="4"/>
        </w:numPr>
        <w:ind w:leftChars="0" w:firstLineChars="0"/>
        <w:rPr>
          <w:rFonts w:ascii="Arial" w:eastAsia="Arial" w:hAnsi="Arial" w:cs="Arial"/>
          <w:sz w:val="22"/>
          <w:szCs w:val="22"/>
        </w:rPr>
      </w:pPr>
      <w:bookmarkStart w:id="16" w:name="_heading=h.31cemz7golgg"/>
      <w:bookmarkEnd w:id="16"/>
      <w:r w:rsidRPr="00472373">
        <w:rPr>
          <w:rFonts w:ascii="Arial" w:eastAsia="Arial" w:hAnsi="Arial" w:cs="Arial"/>
          <w:sz w:val="22"/>
          <w:szCs w:val="22"/>
        </w:rPr>
        <w:t>User has an iPhone updated to the latest version of iOS</w:t>
      </w:r>
      <w:r w:rsidR="3469A8AD" w:rsidRPr="00472373">
        <w:rPr>
          <w:rFonts w:ascii="Arial" w:eastAsia="Arial" w:hAnsi="Arial" w:cs="Arial"/>
          <w:sz w:val="22"/>
          <w:szCs w:val="22"/>
        </w:rPr>
        <w:t xml:space="preserve"> 13.7</w:t>
      </w:r>
    </w:p>
    <w:p w14:paraId="124D2D3F" w14:textId="03E6F749" w:rsidR="009D1CD5" w:rsidRPr="00472373" w:rsidRDefault="009D1CD5" w:rsidP="7ED13CEF">
      <w:pPr>
        <w:pStyle w:val="ListParagraph"/>
        <w:numPr>
          <w:ilvl w:val="0"/>
          <w:numId w:val="4"/>
        </w:numPr>
        <w:ind w:leftChars="0" w:firstLineChars="0"/>
        <w:rPr>
          <w:rFonts w:ascii="Arial" w:eastAsia="Arial" w:hAnsi="Arial" w:cs="Arial"/>
          <w:sz w:val="22"/>
          <w:szCs w:val="22"/>
        </w:rPr>
      </w:pPr>
      <w:bookmarkStart w:id="17" w:name="_heading=h.9u000rgc8fpe"/>
      <w:bookmarkEnd w:id="17"/>
      <w:r w:rsidRPr="00472373">
        <w:rPr>
          <w:rFonts w:ascii="Arial" w:eastAsia="Arial" w:hAnsi="Arial" w:cs="Arial"/>
          <w:sz w:val="22"/>
          <w:szCs w:val="22"/>
        </w:rPr>
        <w:t xml:space="preserve">User is communicating with at least </w:t>
      </w:r>
      <w:r w:rsidR="52D11F3D" w:rsidRPr="00472373">
        <w:rPr>
          <w:rFonts w:ascii="Arial" w:eastAsia="Arial" w:hAnsi="Arial" w:cs="Arial"/>
          <w:sz w:val="22"/>
          <w:szCs w:val="22"/>
        </w:rPr>
        <w:t>1</w:t>
      </w:r>
      <w:r w:rsidRPr="00472373">
        <w:rPr>
          <w:rFonts w:ascii="Arial" w:eastAsia="Arial" w:hAnsi="Arial" w:cs="Arial"/>
          <w:sz w:val="22"/>
          <w:szCs w:val="22"/>
        </w:rPr>
        <w:t xml:space="preserve"> pe</w:t>
      </w:r>
      <w:r w:rsidR="7D8AF2FD" w:rsidRPr="00472373">
        <w:rPr>
          <w:rFonts w:ascii="Arial" w:eastAsia="Arial" w:hAnsi="Arial" w:cs="Arial"/>
          <w:sz w:val="22"/>
          <w:szCs w:val="22"/>
        </w:rPr>
        <w:t>rson</w:t>
      </w:r>
    </w:p>
    <w:p w14:paraId="35CD7DAA" w14:textId="77777777" w:rsidR="009D1CD5" w:rsidRPr="00472373" w:rsidRDefault="009D1CD5" w:rsidP="7ED13CEF">
      <w:pPr>
        <w:pStyle w:val="ListParagraph"/>
        <w:numPr>
          <w:ilvl w:val="0"/>
          <w:numId w:val="4"/>
        </w:numPr>
        <w:ind w:leftChars="0" w:firstLineChars="0"/>
        <w:rPr>
          <w:rFonts w:ascii="Arial" w:eastAsia="Arial" w:hAnsi="Arial" w:cs="Arial"/>
          <w:sz w:val="22"/>
          <w:szCs w:val="22"/>
        </w:rPr>
      </w:pPr>
      <w:bookmarkStart w:id="18" w:name="_heading=h.bnsmqcuckbcw"/>
      <w:bookmarkEnd w:id="18"/>
      <w:r w:rsidRPr="00472373">
        <w:rPr>
          <w:rFonts w:ascii="Arial" w:eastAsia="Arial" w:hAnsi="Arial" w:cs="Arial"/>
          <w:sz w:val="22"/>
          <w:szCs w:val="22"/>
        </w:rPr>
        <w:t>User communication is occurring on a daily basis</w:t>
      </w:r>
    </w:p>
    <w:p w14:paraId="275AA9F1" w14:textId="77777777" w:rsidR="009D1CD5" w:rsidRPr="00472373" w:rsidRDefault="009D1CD5" w:rsidP="009D1CD5">
      <w:pPr>
        <w:pStyle w:val="Heading3"/>
        <w:rPr>
          <w:rFonts w:eastAsia="Arial" w:cs="Arial"/>
          <w:b/>
          <w:bCs/>
          <w:sz w:val="22"/>
          <w:szCs w:val="22"/>
        </w:rPr>
      </w:pPr>
      <w:bookmarkStart w:id="19" w:name="_Toc54870234"/>
      <w:bookmarkStart w:id="20" w:name="_Toc57641946"/>
      <w:r w:rsidRPr="00472373">
        <w:rPr>
          <w:rFonts w:eastAsia="Arial" w:cs="Arial"/>
          <w:b/>
          <w:bCs/>
          <w:sz w:val="22"/>
          <w:szCs w:val="22"/>
        </w:rPr>
        <w:t>Future Contingencies</w:t>
      </w:r>
      <w:bookmarkEnd w:id="19"/>
      <w:bookmarkEnd w:id="20"/>
    </w:p>
    <w:p w14:paraId="5C364B74" w14:textId="77777777" w:rsidR="009D1CD5" w:rsidRPr="00472373" w:rsidRDefault="009D1CD5" w:rsidP="7ED13CEF">
      <w:pPr>
        <w:widowControl w:val="0"/>
        <w:tabs>
          <w:tab w:val="left" w:pos="691"/>
        </w:tabs>
        <w:ind w:left="0" w:hanging="2"/>
        <w:rPr>
          <w:rFonts w:ascii="Arial" w:eastAsia="Arial" w:hAnsi="Arial" w:cs="Arial"/>
          <w:sz w:val="22"/>
          <w:szCs w:val="22"/>
        </w:rPr>
      </w:pPr>
      <w:bookmarkStart w:id="21" w:name="_heading=h.1t3h5sf"/>
      <w:bookmarkEnd w:id="21"/>
      <w:r w:rsidRPr="00472373">
        <w:rPr>
          <w:rFonts w:ascii="Arial" w:eastAsia="Arial" w:hAnsi="Arial" w:cs="Arial"/>
          <w:sz w:val="22"/>
          <w:szCs w:val="22"/>
        </w:rPr>
        <w:t>Integration of Firebase as a database solution for outsourcing data storage and calculation is tentatively scheduled, due to complete unfamiliarity with it (and low priority relative to the rest of the backlog).  If Firebase integration is not fulfilled, the alternative plan is to keep everything stored locally in the application on the user’s device.</w:t>
      </w:r>
    </w:p>
    <w:p w14:paraId="1B983C57" w14:textId="4880087F" w:rsidR="0FB43E8A" w:rsidRPr="00472373" w:rsidRDefault="0FB43E8A" w:rsidP="7ED13CEF">
      <w:pPr>
        <w:ind w:leftChars="0" w:left="0" w:firstLineChars="0" w:firstLine="0"/>
        <w:rPr>
          <w:rFonts w:ascii="Arial" w:eastAsia="Arial" w:hAnsi="Arial" w:cs="Arial"/>
          <w:sz w:val="22"/>
          <w:szCs w:val="22"/>
          <w:highlight w:val="yellow"/>
        </w:rPr>
      </w:pPr>
      <w:bookmarkStart w:id="22" w:name="_heading=h.4d34og8"/>
      <w:bookmarkEnd w:id="22"/>
      <w:r w:rsidRPr="00472373">
        <w:rPr>
          <w:rFonts w:ascii="Arial" w:eastAsia="Arial" w:hAnsi="Arial" w:cs="Arial"/>
          <w:sz w:val="22"/>
          <w:szCs w:val="22"/>
        </w:rPr>
        <w:t xml:space="preserve"> </w:t>
      </w:r>
    </w:p>
    <w:p w14:paraId="357D1542" w14:textId="544CCA70" w:rsidR="09A87A04" w:rsidRPr="00472373" w:rsidRDefault="09A87A04" w:rsidP="0E937209">
      <w:pPr>
        <w:ind w:leftChars="0" w:left="0" w:firstLineChars="0" w:firstLine="0"/>
        <w:rPr>
          <w:rFonts w:ascii="Arial" w:eastAsia="Arial" w:hAnsi="Arial" w:cs="Arial"/>
          <w:b/>
          <w:bCs/>
          <w:sz w:val="22"/>
          <w:szCs w:val="22"/>
        </w:rPr>
      </w:pPr>
      <w:r w:rsidRPr="00472373">
        <w:rPr>
          <w:rFonts w:ascii="Arial" w:eastAsia="Arial" w:hAnsi="Arial" w:cs="Arial"/>
          <w:b/>
          <w:bCs/>
          <w:sz w:val="22"/>
          <w:szCs w:val="22"/>
        </w:rPr>
        <w:t>1.3 Document Organization</w:t>
      </w:r>
    </w:p>
    <w:p w14:paraId="1FC29E90" w14:textId="79D4D603" w:rsidR="0E937209" w:rsidRPr="00472373" w:rsidRDefault="0E937209" w:rsidP="0E937209">
      <w:pPr>
        <w:ind w:leftChars="0" w:left="0" w:firstLineChars="0" w:firstLine="0"/>
        <w:rPr>
          <w:rFonts w:ascii="Arial" w:eastAsia="Arial" w:hAnsi="Arial" w:cs="Arial"/>
          <w:b/>
          <w:bCs/>
          <w:sz w:val="22"/>
          <w:szCs w:val="22"/>
        </w:rPr>
      </w:pPr>
    </w:p>
    <w:p w14:paraId="72876CE5" w14:textId="25F83E4E" w:rsidR="1BF4CAF0" w:rsidRPr="00472373" w:rsidRDefault="1BF4CAF0" w:rsidP="7ED13CEF">
      <w:pPr>
        <w:ind w:leftChars="0" w:left="0" w:firstLineChars="0" w:firstLine="0"/>
        <w:rPr>
          <w:rFonts w:ascii="Arial" w:eastAsia="Arial" w:hAnsi="Arial" w:cs="Arial"/>
          <w:sz w:val="22"/>
          <w:szCs w:val="22"/>
        </w:rPr>
      </w:pPr>
      <w:r w:rsidRPr="00472373">
        <w:rPr>
          <w:rFonts w:ascii="Arial" w:eastAsia="Arial" w:hAnsi="Arial" w:cs="Arial"/>
          <w:sz w:val="22"/>
          <w:szCs w:val="22"/>
        </w:rPr>
        <w:t>This document is designed to give the reader an idea of the system design</w:t>
      </w:r>
      <w:r w:rsidR="01ED155C" w:rsidRPr="00472373">
        <w:rPr>
          <w:rFonts w:ascii="Arial" w:eastAsia="Arial" w:hAnsi="Arial" w:cs="Arial"/>
          <w:sz w:val="22"/>
          <w:szCs w:val="22"/>
        </w:rPr>
        <w:t>.</w:t>
      </w:r>
      <w:r w:rsidR="1F63BF62" w:rsidRPr="00472373">
        <w:rPr>
          <w:rFonts w:ascii="Arial" w:eastAsia="Arial" w:hAnsi="Arial" w:cs="Arial"/>
          <w:sz w:val="22"/>
          <w:szCs w:val="22"/>
        </w:rPr>
        <w:t xml:space="preserve">  </w:t>
      </w:r>
      <w:r w:rsidRPr="00472373">
        <w:rPr>
          <w:rFonts w:ascii="Arial" w:eastAsia="Arial" w:hAnsi="Arial" w:cs="Arial"/>
          <w:sz w:val="22"/>
          <w:szCs w:val="22"/>
        </w:rPr>
        <w:t>The following sections will provide information on what the product does, limitations, interactions, interfaces, hardware and software designs, and security.</w:t>
      </w:r>
    </w:p>
    <w:p w14:paraId="189C7211" w14:textId="3EF742A7" w:rsidR="0E937209" w:rsidRPr="00472373" w:rsidRDefault="0E937209" w:rsidP="0E937209">
      <w:pPr>
        <w:ind w:leftChars="0" w:left="0" w:firstLineChars="0" w:firstLine="0"/>
        <w:rPr>
          <w:rFonts w:ascii="Arial" w:eastAsia="Arial" w:hAnsi="Arial" w:cs="Arial"/>
          <w:b/>
          <w:bCs/>
          <w:sz w:val="22"/>
          <w:szCs w:val="22"/>
        </w:rPr>
      </w:pPr>
    </w:p>
    <w:p w14:paraId="5FCA30DB" w14:textId="370738BC" w:rsidR="0E937209" w:rsidRPr="00472373" w:rsidRDefault="0E937209" w:rsidP="0E937209">
      <w:pPr>
        <w:ind w:leftChars="0" w:left="0" w:firstLineChars="0" w:firstLine="0"/>
        <w:rPr>
          <w:rFonts w:ascii="Arial" w:eastAsia="Arial" w:hAnsi="Arial" w:cs="Arial"/>
          <w:sz w:val="22"/>
          <w:szCs w:val="22"/>
        </w:rPr>
      </w:pPr>
    </w:p>
    <w:p w14:paraId="5A114BB0" w14:textId="26E832AC" w:rsidR="09A87A04" w:rsidRPr="00472373" w:rsidRDefault="09A87A04" w:rsidP="0E937209">
      <w:pPr>
        <w:ind w:leftChars="0" w:left="0" w:firstLineChars="0" w:firstLine="0"/>
        <w:rPr>
          <w:rFonts w:ascii="Arial" w:eastAsia="Arial" w:hAnsi="Arial" w:cs="Arial"/>
          <w:b/>
          <w:bCs/>
          <w:sz w:val="22"/>
          <w:szCs w:val="22"/>
        </w:rPr>
      </w:pPr>
      <w:r w:rsidRPr="00472373">
        <w:rPr>
          <w:rFonts w:ascii="Arial" w:eastAsia="Arial" w:hAnsi="Arial" w:cs="Arial"/>
          <w:b/>
          <w:bCs/>
          <w:sz w:val="22"/>
          <w:szCs w:val="22"/>
        </w:rPr>
        <w:lastRenderedPageBreak/>
        <w:t>1.4 Project References</w:t>
      </w:r>
    </w:p>
    <w:p w14:paraId="174E7E51" w14:textId="2B3B2011" w:rsidR="0E937209" w:rsidRPr="00472373" w:rsidRDefault="0E937209" w:rsidP="0E937209">
      <w:pPr>
        <w:ind w:leftChars="0" w:left="0" w:firstLineChars="0" w:firstLine="0"/>
        <w:rPr>
          <w:rFonts w:ascii="Arial" w:eastAsia="Arial" w:hAnsi="Arial" w:cs="Arial"/>
          <w:b/>
          <w:bCs/>
          <w:sz w:val="22"/>
          <w:szCs w:val="22"/>
        </w:rPr>
      </w:pPr>
    </w:p>
    <w:p w14:paraId="470BC123" w14:textId="29720B9A" w:rsidR="184B9A87" w:rsidRPr="00472373" w:rsidRDefault="184B9A87" w:rsidP="0E937209">
      <w:pPr>
        <w:ind w:leftChars="0" w:left="0" w:firstLineChars="0" w:firstLine="0"/>
        <w:rPr>
          <w:rFonts w:ascii="Arial" w:eastAsia="Arial" w:hAnsi="Arial" w:cs="Arial"/>
          <w:b/>
          <w:bCs/>
          <w:sz w:val="22"/>
          <w:szCs w:val="22"/>
        </w:rPr>
      </w:pPr>
      <w:r w:rsidRPr="00472373">
        <w:rPr>
          <w:rFonts w:ascii="Arial" w:eastAsia="Arial" w:hAnsi="Arial" w:cs="Arial"/>
          <w:sz w:val="22"/>
          <w:szCs w:val="22"/>
        </w:rPr>
        <w:t xml:space="preserve">1.4.1 Legal Guide on Age Requirements for Application Usage in the US </w:t>
      </w:r>
      <w:hyperlink r:id="rId15">
        <w:r w:rsidRPr="00472373">
          <w:rPr>
            <w:rStyle w:val="Hyperlink"/>
            <w:rFonts w:ascii="Arial" w:eastAsia="Arial" w:hAnsi="Arial" w:cs="Arial"/>
            <w:sz w:val="22"/>
            <w:szCs w:val="22"/>
          </w:rPr>
          <w:t>https://www.ftc.gov/enforcement/rules/rulemaking-regulatory-reform-proceedings/childrens-online-privacy-protection-rule</w:t>
        </w:r>
      </w:hyperlink>
    </w:p>
    <w:p w14:paraId="3C4F249E" w14:textId="7A975769" w:rsidR="0E937209" w:rsidRPr="00472373" w:rsidRDefault="0E937209" w:rsidP="7ED13CEF">
      <w:pPr>
        <w:ind w:leftChars="0" w:left="0" w:firstLineChars="0" w:firstLine="0"/>
        <w:rPr>
          <w:rFonts w:ascii="Arial" w:eastAsia="Arial" w:hAnsi="Arial" w:cs="Arial"/>
          <w:sz w:val="22"/>
          <w:szCs w:val="22"/>
        </w:rPr>
      </w:pPr>
    </w:p>
    <w:p w14:paraId="672B7019" w14:textId="508D7B58" w:rsidR="009D1CD5" w:rsidRPr="00472373" w:rsidRDefault="48BC27DF" w:rsidP="7ED13CEF">
      <w:pPr>
        <w:pStyle w:val="Heading2"/>
        <w:numPr>
          <w:ilvl w:val="1"/>
          <w:numId w:val="0"/>
        </w:numPr>
        <w:rPr>
          <w:rFonts w:eastAsia="Arial" w:cs="Arial"/>
          <w:sz w:val="22"/>
          <w:szCs w:val="22"/>
        </w:rPr>
      </w:pPr>
      <w:bookmarkStart w:id="23" w:name="_Toc57641947"/>
      <w:r w:rsidRPr="00472373">
        <w:rPr>
          <w:rFonts w:eastAsia="Arial" w:cs="Arial"/>
          <w:sz w:val="22"/>
          <w:szCs w:val="22"/>
        </w:rPr>
        <w:t>1.5 Glossary</w:t>
      </w:r>
      <w:bookmarkEnd w:id="23"/>
    </w:p>
    <w:p w14:paraId="08785BBB" w14:textId="77777777" w:rsidR="009D1CD5" w:rsidRPr="00472373" w:rsidRDefault="009D1CD5" w:rsidP="7ED13CEF">
      <w:pPr>
        <w:widowControl w:val="0"/>
        <w:tabs>
          <w:tab w:val="left" w:pos="691"/>
        </w:tabs>
        <w:ind w:left="0" w:hanging="2"/>
        <w:rPr>
          <w:rFonts w:ascii="Arial" w:eastAsia="Arial" w:hAnsi="Arial" w:cs="Arial"/>
          <w:sz w:val="22"/>
          <w:szCs w:val="22"/>
        </w:rPr>
      </w:pPr>
      <w:bookmarkStart w:id="24" w:name="_heading=h.17dp8vu"/>
      <w:bookmarkEnd w:id="24"/>
      <w:r w:rsidRPr="00472373">
        <w:rPr>
          <w:rFonts w:ascii="Arial" w:eastAsia="Arial" w:hAnsi="Arial" w:cs="Arial"/>
          <w:sz w:val="22"/>
          <w:szCs w:val="22"/>
        </w:rPr>
        <w:t>Communication/Communicating: For the purposes of this document, communication is a broad term used to refer specifically to calling, texting, and FaceTime only.</w:t>
      </w:r>
      <w:bookmarkStart w:id="25" w:name="_heading=h.35nkun2"/>
      <w:bookmarkEnd w:id="25"/>
    </w:p>
    <w:p w14:paraId="0C63D6F3" w14:textId="77777777" w:rsidR="009D1CD5" w:rsidRPr="00472373" w:rsidRDefault="009D1CD5" w:rsidP="7ED13CEF">
      <w:pPr>
        <w:suppressAutoHyphens w:val="0"/>
        <w:spacing w:line="240" w:lineRule="auto"/>
        <w:ind w:leftChars="0" w:left="0" w:firstLineChars="0" w:firstLine="0"/>
        <w:textDirection w:val="lrTb"/>
        <w:textAlignment w:val="auto"/>
        <w:rPr>
          <w:rFonts w:ascii="Arial" w:eastAsia="Arial" w:hAnsi="Arial" w:cs="Arial"/>
          <w:sz w:val="22"/>
          <w:szCs w:val="22"/>
        </w:rPr>
      </w:pPr>
      <w:r w:rsidRPr="00472373">
        <w:rPr>
          <w:rFonts w:ascii="Arial" w:eastAsia="Arial" w:hAnsi="Arial" w:cs="Arial"/>
          <w:sz w:val="22"/>
          <w:szCs w:val="22"/>
        </w:rPr>
        <w:br w:type="page"/>
      </w:r>
    </w:p>
    <w:p w14:paraId="434A84BC" w14:textId="036E47AF" w:rsidR="6CCB2FFA" w:rsidRPr="00472373" w:rsidRDefault="6CCB2FFA" w:rsidP="0E937209">
      <w:pPr>
        <w:pStyle w:val="Heading1"/>
        <w:rPr>
          <w:rFonts w:eastAsia="Arial" w:cs="Arial"/>
          <w:sz w:val="22"/>
          <w:szCs w:val="22"/>
        </w:rPr>
      </w:pPr>
      <w:bookmarkStart w:id="26" w:name="_Toc57641948"/>
      <w:r w:rsidRPr="00472373">
        <w:rPr>
          <w:rFonts w:eastAsia="Arial" w:cs="Arial"/>
          <w:sz w:val="22"/>
          <w:szCs w:val="22"/>
        </w:rPr>
        <w:lastRenderedPageBreak/>
        <w:t>System Architecture</w:t>
      </w:r>
      <w:bookmarkEnd w:id="26"/>
    </w:p>
    <w:p w14:paraId="387F904E" w14:textId="6D9123FF" w:rsidR="0E937209" w:rsidRPr="00472373" w:rsidRDefault="0E937209" w:rsidP="7ED13CEF">
      <w:pPr>
        <w:ind w:left="0" w:hanging="2"/>
        <w:rPr>
          <w:rFonts w:ascii="Arial" w:eastAsia="Arial" w:hAnsi="Arial" w:cs="Arial"/>
          <w:sz w:val="22"/>
          <w:szCs w:val="22"/>
        </w:rPr>
      </w:pPr>
    </w:p>
    <w:p w14:paraId="1907EF2D" w14:textId="372DC212" w:rsidR="6CCB2FFA" w:rsidRPr="00472373" w:rsidRDefault="6CCB2FFA" w:rsidP="7ED13CEF">
      <w:pPr>
        <w:ind w:left="0" w:hanging="2"/>
        <w:rPr>
          <w:rFonts w:ascii="Arial" w:eastAsia="Arial" w:hAnsi="Arial" w:cs="Arial"/>
          <w:sz w:val="22"/>
          <w:szCs w:val="22"/>
        </w:rPr>
      </w:pPr>
      <w:r w:rsidRPr="00472373">
        <w:rPr>
          <w:rFonts w:ascii="Arial" w:eastAsia="Arial" w:hAnsi="Arial" w:cs="Arial"/>
          <w:sz w:val="22"/>
          <w:szCs w:val="22"/>
        </w:rPr>
        <w:t>This section describes and overview of the hardware and software architecture for the Helping Hands Application system.</w:t>
      </w:r>
    </w:p>
    <w:p w14:paraId="4D4367C6" w14:textId="20C21892" w:rsidR="0E937209" w:rsidRPr="00472373" w:rsidRDefault="0E937209" w:rsidP="7ED13CEF">
      <w:pPr>
        <w:ind w:left="0" w:hanging="2"/>
        <w:rPr>
          <w:rFonts w:ascii="Arial" w:eastAsia="Arial" w:hAnsi="Arial" w:cs="Arial"/>
          <w:sz w:val="22"/>
          <w:szCs w:val="22"/>
        </w:rPr>
      </w:pPr>
    </w:p>
    <w:p w14:paraId="0DAB6445" w14:textId="3EBCAB00" w:rsidR="6CCB2FFA" w:rsidRPr="00472373" w:rsidRDefault="1ED55A53" w:rsidP="0E937209">
      <w:pPr>
        <w:pStyle w:val="Heading2"/>
        <w:rPr>
          <w:rFonts w:eastAsia="Arial" w:cs="Arial"/>
          <w:sz w:val="22"/>
          <w:szCs w:val="22"/>
        </w:rPr>
      </w:pPr>
      <w:bookmarkStart w:id="27" w:name="_Toc57641949"/>
      <w:r w:rsidRPr="00472373">
        <w:rPr>
          <w:rFonts w:eastAsia="Arial" w:cs="Arial"/>
          <w:sz w:val="22"/>
          <w:szCs w:val="22"/>
        </w:rPr>
        <w:t>System Hardware Architecture</w:t>
      </w:r>
      <w:bookmarkEnd w:id="27"/>
      <w:r w:rsidRPr="00472373">
        <w:rPr>
          <w:rFonts w:eastAsia="Arial" w:cs="Arial"/>
          <w:sz w:val="22"/>
          <w:szCs w:val="22"/>
        </w:rPr>
        <w:t xml:space="preserve"> </w:t>
      </w:r>
    </w:p>
    <w:p w14:paraId="459C92BA" w14:textId="79336838" w:rsidR="6BD03700" w:rsidRPr="00472373" w:rsidRDefault="6BD03700" w:rsidP="7ED13CEF">
      <w:pPr>
        <w:ind w:left="0" w:hanging="2"/>
        <w:rPr>
          <w:rFonts w:ascii="Arial" w:eastAsia="Arial" w:hAnsi="Arial" w:cs="Arial"/>
          <w:sz w:val="22"/>
          <w:szCs w:val="22"/>
        </w:rPr>
      </w:pPr>
    </w:p>
    <w:p w14:paraId="4CEDE0A3" w14:textId="0AFD3391" w:rsidR="6CCB2FFA" w:rsidRPr="00472373" w:rsidRDefault="1ED55A53" w:rsidP="7ED13CEF">
      <w:pPr>
        <w:ind w:left="0" w:hanging="2"/>
        <w:rPr>
          <w:rFonts w:ascii="Arial" w:eastAsia="Arial" w:hAnsi="Arial" w:cs="Arial"/>
          <w:sz w:val="22"/>
          <w:szCs w:val="22"/>
        </w:rPr>
      </w:pPr>
      <w:r w:rsidRPr="00472373">
        <w:rPr>
          <w:rFonts w:ascii="Arial" w:eastAsia="Arial" w:hAnsi="Arial" w:cs="Arial"/>
          <w:sz w:val="22"/>
          <w:szCs w:val="22"/>
        </w:rPr>
        <w:t>This section does not apply to the Helping Hand Application</w:t>
      </w:r>
    </w:p>
    <w:p w14:paraId="3C51433A" w14:textId="34970721" w:rsidR="0E937209" w:rsidRPr="00472373" w:rsidRDefault="0E937209" w:rsidP="7ED13CEF">
      <w:pPr>
        <w:ind w:left="0" w:hanging="2"/>
        <w:rPr>
          <w:rFonts w:ascii="Arial" w:eastAsia="Arial" w:hAnsi="Arial" w:cs="Arial"/>
          <w:sz w:val="22"/>
          <w:szCs w:val="22"/>
        </w:rPr>
      </w:pPr>
    </w:p>
    <w:p w14:paraId="0DE25ABD" w14:textId="229F3A17" w:rsidR="6CCB2FFA" w:rsidRPr="00472373" w:rsidRDefault="1ED55A53" w:rsidP="0E937209">
      <w:pPr>
        <w:pStyle w:val="Heading2"/>
        <w:rPr>
          <w:rFonts w:eastAsia="Arial" w:cs="Arial"/>
          <w:sz w:val="22"/>
          <w:szCs w:val="22"/>
        </w:rPr>
      </w:pPr>
      <w:bookmarkStart w:id="28" w:name="_Toc57641950"/>
      <w:r w:rsidRPr="00472373">
        <w:rPr>
          <w:rFonts w:eastAsia="Arial" w:cs="Arial"/>
          <w:sz w:val="22"/>
          <w:szCs w:val="22"/>
        </w:rPr>
        <w:t>System Software Architecture</w:t>
      </w:r>
      <w:bookmarkEnd w:id="28"/>
    </w:p>
    <w:p w14:paraId="65182075" w14:textId="77777777" w:rsidR="0E937209" w:rsidRPr="00472373" w:rsidRDefault="0E937209" w:rsidP="7ED13CEF">
      <w:pPr>
        <w:ind w:left="0" w:hanging="2"/>
        <w:rPr>
          <w:rFonts w:ascii="Arial" w:eastAsia="Arial" w:hAnsi="Arial" w:cs="Arial"/>
          <w:sz w:val="22"/>
          <w:szCs w:val="22"/>
        </w:rPr>
      </w:pPr>
    </w:p>
    <w:p w14:paraId="317B9FAF" w14:textId="4B9A4017" w:rsidR="751F0DF0" w:rsidRPr="00472373" w:rsidRDefault="751F0DF0" w:rsidP="1C09D5B9">
      <w:pPr>
        <w:ind w:left="0" w:hanging="2"/>
        <w:rPr>
          <w:rFonts w:ascii="Arial" w:eastAsia="Arial" w:hAnsi="Arial" w:cs="Arial"/>
          <w:sz w:val="22"/>
          <w:szCs w:val="22"/>
        </w:rPr>
      </w:pPr>
      <w:r w:rsidRPr="00472373">
        <w:rPr>
          <w:rFonts w:ascii="Arial" w:eastAsia="Arial" w:hAnsi="Arial" w:cs="Arial"/>
          <w:sz w:val="22"/>
          <w:szCs w:val="22"/>
        </w:rPr>
        <w:t xml:space="preserve">The Helping Hands application is written in the programming </w:t>
      </w:r>
      <w:r w:rsidR="033273C6" w:rsidRPr="00472373">
        <w:rPr>
          <w:rFonts w:ascii="Arial" w:eastAsia="Arial" w:hAnsi="Arial" w:cs="Arial"/>
          <w:sz w:val="22"/>
          <w:szCs w:val="22"/>
        </w:rPr>
        <w:t>language</w:t>
      </w:r>
      <w:r w:rsidRPr="00472373">
        <w:rPr>
          <w:rFonts w:ascii="Arial" w:eastAsia="Arial" w:hAnsi="Arial" w:cs="Arial"/>
          <w:sz w:val="22"/>
          <w:szCs w:val="22"/>
        </w:rPr>
        <w:t xml:space="preserve"> Swift</w:t>
      </w:r>
      <w:r w:rsidR="279BB081" w:rsidRPr="00472373">
        <w:rPr>
          <w:rFonts w:ascii="Arial" w:eastAsia="Arial" w:hAnsi="Arial" w:cs="Arial"/>
          <w:sz w:val="22"/>
          <w:szCs w:val="22"/>
        </w:rPr>
        <w:t xml:space="preserve"> 4 </w:t>
      </w:r>
      <w:r w:rsidR="0454A907" w:rsidRPr="00472373">
        <w:rPr>
          <w:rFonts w:ascii="Arial" w:eastAsia="Arial" w:hAnsi="Arial" w:cs="Arial"/>
          <w:sz w:val="22"/>
          <w:szCs w:val="22"/>
        </w:rPr>
        <w:t>in</w:t>
      </w:r>
      <w:r w:rsidR="279BB081" w:rsidRPr="00472373">
        <w:rPr>
          <w:rFonts w:ascii="Arial" w:eastAsia="Arial" w:hAnsi="Arial" w:cs="Arial"/>
          <w:sz w:val="22"/>
          <w:szCs w:val="22"/>
        </w:rPr>
        <w:t xml:space="preserve"> the developing tool </w:t>
      </w:r>
      <w:proofErr w:type="spellStart"/>
      <w:r w:rsidR="279BB081" w:rsidRPr="00472373">
        <w:rPr>
          <w:rFonts w:ascii="Arial" w:eastAsia="Arial" w:hAnsi="Arial" w:cs="Arial"/>
          <w:sz w:val="22"/>
          <w:szCs w:val="22"/>
        </w:rPr>
        <w:t>Xcode</w:t>
      </w:r>
      <w:proofErr w:type="spellEnd"/>
      <w:r w:rsidR="279BB081" w:rsidRPr="00472373">
        <w:rPr>
          <w:rFonts w:ascii="Arial" w:eastAsia="Arial" w:hAnsi="Arial" w:cs="Arial"/>
          <w:sz w:val="22"/>
          <w:szCs w:val="22"/>
        </w:rPr>
        <w:t xml:space="preserve"> version </w:t>
      </w:r>
      <w:r w:rsidR="1E2378D1" w:rsidRPr="00472373">
        <w:rPr>
          <w:rFonts w:ascii="Arial" w:eastAsia="Arial" w:hAnsi="Arial" w:cs="Arial"/>
          <w:sz w:val="22"/>
          <w:szCs w:val="22"/>
        </w:rPr>
        <w:t xml:space="preserve">12.2. </w:t>
      </w:r>
      <w:r w:rsidR="38E47232" w:rsidRPr="00472373">
        <w:rPr>
          <w:rFonts w:ascii="Arial" w:eastAsia="Arial" w:hAnsi="Arial" w:cs="Arial"/>
          <w:sz w:val="22"/>
          <w:szCs w:val="22"/>
        </w:rPr>
        <w:t>There are four different screens throughout this application. The home screen will allow a user to look at the different</w:t>
      </w:r>
      <w:r w:rsidR="66B27109" w:rsidRPr="00472373">
        <w:rPr>
          <w:rFonts w:ascii="Arial" w:eastAsia="Arial" w:hAnsi="Arial" w:cs="Arial"/>
          <w:sz w:val="22"/>
          <w:szCs w:val="22"/>
        </w:rPr>
        <w:t xml:space="preserve"> screens the application can go to (See Circles, Block Nr, Weights)</w:t>
      </w:r>
      <w:r w:rsidR="13FDD879" w:rsidRPr="00472373">
        <w:rPr>
          <w:rFonts w:ascii="Arial" w:eastAsia="Arial" w:hAnsi="Arial" w:cs="Arial"/>
          <w:sz w:val="22"/>
          <w:szCs w:val="22"/>
        </w:rPr>
        <w:t xml:space="preserve">. The See Circles screen will display up to five people of </w:t>
      </w:r>
      <w:r w:rsidR="13A62B56" w:rsidRPr="00472373">
        <w:rPr>
          <w:rFonts w:ascii="Arial" w:eastAsia="Arial" w:hAnsi="Arial" w:cs="Arial"/>
          <w:sz w:val="22"/>
          <w:szCs w:val="22"/>
        </w:rPr>
        <w:t>a user's</w:t>
      </w:r>
      <w:r w:rsidR="13FDD879" w:rsidRPr="00472373">
        <w:rPr>
          <w:rFonts w:ascii="Arial" w:eastAsia="Arial" w:hAnsi="Arial" w:cs="Arial"/>
          <w:sz w:val="22"/>
          <w:szCs w:val="22"/>
        </w:rPr>
        <w:t xml:space="preserve"> top five contacts generated by the algorithm. The Block </w:t>
      </w:r>
      <w:r w:rsidR="6210B697" w:rsidRPr="00472373">
        <w:rPr>
          <w:rFonts w:ascii="Arial" w:eastAsia="Arial" w:hAnsi="Arial" w:cs="Arial"/>
          <w:sz w:val="22"/>
          <w:szCs w:val="22"/>
        </w:rPr>
        <w:t xml:space="preserve">Nr screen allows for a user to see all of their contacts and select which one will be blocked. The Weights screen will </w:t>
      </w:r>
      <w:r w:rsidR="20FAA48C" w:rsidRPr="00472373">
        <w:rPr>
          <w:rFonts w:ascii="Arial" w:eastAsia="Arial" w:hAnsi="Arial" w:cs="Arial"/>
          <w:sz w:val="22"/>
          <w:szCs w:val="22"/>
        </w:rPr>
        <w:t xml:space="preserve">allow a user to change the weights that a certain form of communication might have (Facetime, Calls, Text). </w:t>
      </w:r>
      <w:r w:rsidR="6655631E" w:rsidRPr="00472373">
        <w:rPr>
          <w:rFonts w:ascii="Arial" w:eastAsia="Arial" w:hAnsi="Arial" w:cs="Arial"/>
          <w:sz w:val="22"/>
          <w:szCs w:val="22"/>
        </w:rPr>
        <w:t xml:space="preserve">Below is the data flow diagram that displays how the information will be moved throughout the application. </w:t>
      </w:r>
    </w:p>
    <w:p w14:paraId="642A4FF7" w14:textId="672C06A7" w:rsidR="1C09D5B9" w:rsidRPr="00472373" w:rsidRDefault="1C09D5B9" w:rsidP="1C09D5B9">
      <w:pPr>
        <w:ind w:left="0" w:hanging="2"/>
        <w:rPr>
          <w:rFonts w:ascii="Arial" w:eastAsia="Arial" w:hAnsi="Arial" w:cs="Arial"/>
          <w:sz w:val="22"/>
          <w:szCs w:val="22"/>
        </w:rPr>
      </w:pPr>
    </w:p>
    <w:p w14:paraId="7970D640" w14:textId="6E36C891" w:rsidR="6655631E" w:rsidRPr="00472373" w:rsidRDefault="6655631E" w:rsidP="1C09D5B9">
      <w:pPr>
        <w:spacing w:line="240" w:lineRule="auto"/>
        <w:ind w:left="0" w:hanging="2"/>
        <w:jc w:val="center"/>
        <w:rPr>
          <w:rFonts w:ascii="Arial" w:hAnsi="Arial" w:cs="Arial"/>
          <w:sz w:val="22"/>
          <w:szCs w:val="22"/>
        </w:rPr>
      </w:pPr>
      <w:r w:rsidRPr="00472373">
        <w:rPr>
          <w:rFonts w:ascii="Arial" w:hAnsi="Arial" w:cs="Arial"/>
          <w:noProof/>
          <w:sz w:val="22"/>
          <w:szCs w:val="22"/>
        </w:rPr>
        <w:drawing>
          <wp:inline distT="0" distB="0" distL="0" distR="0" wp14:anchorId="4BDF099E" wp14:editId="73D342DF">
            <wp:extent cx="4572000" cy="4248150"/>
            <wp:effectExtent l="0" t="0" r="0" b="0"/>
            <wp:docPr id="332414796" name="Picture 2017157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7157138"/>
                    <pic:cNvPicPr/>
                  </pic:nvPicPr>
                  <pic:blipFill>
                    <a:blip r:embed="rId16">
                      <a:extLst>
                        <a:ext uri="{28A0092B-C50C-407E-A947-70E740481C1C}">
                          <a14:useLocalDpi xmlns:a14="http://schemas.microsoft.com/office/drawing/2010/main" val="0"/>
                        </a:ext>
                      </a:extLst>
                    </a:blip>
                    <a:stretch>
                      <a:fillRect/>
                    </a:stretch>
                  </pic:blipFill>
                  <pic:spPr>
                    <a:xfrm>
                      <a:off x="0" y="0"/>
                      <a:ext cx="4572000" cy="4248150"/>
                    </a:xfrm>
                    <a:prstGeom prst="rect">
                      <a:avLst/>
                    </a:prstGeom>
                  </pic:spPr>
                </pic:pic>
              </a:graphicData>
            </a:graphic>
          </wp:inline>
        </w:drawing>
      </w:r>
    </w:p>
    <w:p w14:paraId="364667A9" w14:textId="20623AF5" w:rsidR="6655631E" w:rsidRPr="00472373" w:rsidRDefault="6655631E" w:rsidP="1C09D5B9">
      <w:pPr>
        <w:spacing w:line="240" w:lineRule="auto"/>
        <w:ind w:left="0" w:hanging="2"/>
        <w:jc w:val="center"/>
        <w:rPr>
          <w:rFonts w:ascii="Arial" w:eastAsia="Arial" w:hAnsi="Arial" w:cs="Arial"/>
          <w:sz w:val="22"/>
          <w:szCs w:val="22"/>
        </w:rPr>
      </w:pPr>
      <w:r w:rsidRPr="00472373">
        <w:rPr>
          <w:rFonts w:ascii="Arial" w:eastAsia="Arial" w:hAnsi="Arial" w:cs="Arial"/>
          <w:sz w:val="22"/>
          <w:szCs w:val="22"/>
        </w:rPr>
        <w:lastRenderedPageBreak/>
        <w:t>Figure 2.2.1 - Data Flow Diagram: Level 0</w:t>
      </w:r>
    </w:p>
    <w:p w14:paraId="0A464E0A" w14:textId="4A5BE79B" w:rsidR="1C09D5B9" w:rsidRPr="00472373" w:rsidRDefault="1C09D5B9" w:rsidP="1C09D5B9">
      <w:pPr>
        <w:spacing w:line="240" w:lineRule="auto"/>
        <w:ind w:left="0" w:hanging="2"/>
        <w:jc w:val="center"/>
        <w:rPr>
          <w:rFonts w:ascii="Arial" w:hAnsi="Arial" w:cs="Arial"/>
          <w:sz w:val="22"/>
          <w:szCs w:val="22"/>
        </w:rPr>
      </w:pPr>
    </w:p>
    <w:p w14:paraId="670F7FC8" w14:textId="60692AA5" w:rsidR="6655631E" w:rsidRPr="00472373" w:rsidRDefault="6655631E" w:rsidP="1C09D5B9">
      <w:pPr>
        <w:spacing w:line="240" w:lineRule="auto"/>
        <w:ind w:left="0" w:hanging="2"/>
        <w:jc w:val="center"/>
        <w:rPr>
          <w:rFonts w:ascii="Arial" w:eastAsia="Arial" w:hAnsi="Arial" w:cs="Arial"/>
          <w:sz w:val="22"/>
          <w:szCs w:val="22"/>
        </w:rPr>
      </w:pPr>
      <w:r w:rsidRPr="00472373">
        <w:rPr>
          <w:rFonts w:ascii="Arial" w:eastAsia="Arial" w:hAnsi="Arial" w:cs="Arial"/>
          <w:sz w:val="22"/>
          <w:szCs w:val="22"/>
        </w:rPr>
        <w:t xml:space="preserve">This diagram is used to show how the data will flow throughout the system. There are four sources/sinks: User, inner circle, blocked numbers, and communication data. These sources/sinks will receive and take data from the system. Level 0 is meant to the system as a whole and now all of the processes that will take the data coming from the sources and do something with it. </w:t>
      </w:r>
    </w:p>
    <w:p w14:paraId="7AF70ECB" w14:textId="51B07993" w:rsidR="1C09D5B9" w:rsidRPr="00472373" w:rsidRDefault="1C09D5B9" w:rsidP="1C09D5B9">
      <w:pPr>
        <w:spacing w:line="240" w:lineRule="auto"/>
        <w:ind w:left="0" w:hanging="2"/>
        <w:jc w:val="center"/>
        <w:rPr>
          <w:rFonts w:ascii="Arial" w:hAnsi="Arial" w:cs="Arial"/>
          <w:sz w:val="22"/>
          <w:szCs w:val="22"/>
        </w:rPr>
      </w:pPr>
    </w:p>
    <w:p w14:paraId="0300A66F" w14:textId="77777777" w:rsidR="1C09D5B9" w:rsidRPr="00472373" w:rsidRDefault="1C09D5B9" w:rsidP="1C09D5B9">
      <w:pPr>
        <w:spacing w:line="240" w:lineRule="auto"/>
        <w:ind w:left="0" w:hanging="2"/>
        <w:rPr>
          <w:rFonts w:ascii="Arial" w:eastAsia="Arial" w:hAnsi="Arial" w:cs="Arial"/>
          <w:sz w:val="22"/>
          <w:szCs w:val="22"/>
        </w:rPr>
      </w:pPr>
    </w:p>
    <w:p w14:paraId="0DD0DFBE" w14:textId="4D8BBC7F" w:rsidR="6655631E" w:rsidRPr="00472373" w:rsidRDefault="6655631E" w:rsidP="1C09D5B9">
      <w:pPr>
        <w:spacing w:line="240" w:lineRule="auto"/>
        <w:ind w:left="0" w:hanging="2"/>
        <w:jc w:val="center"/>
        <w:rPr>
          <w:rFonts w:ascii="Arial" w:hAnsi="Arial" w:cs="Arial"/>
          <w:sz w:val="22"/>
          <w:szCs w:val="22"/>
        </w:rPr>
      </w:pPr>
      <w:r w:rsidRPr="00472373">
        <w:rPr>
          <w:rFonts w:ascii="Arial" w:hAnsi="Arial" w:cs="Arial"/>
          <w:noProof/>
          <w:sz w:val="22"/>
          <w:szCs w:val="22"/>
        </w:rPr>
        <w:drawing>
          <wp:inline distT="0" distB="0" distL="0" distR="0" wp14:anchorId="4E45CC76" wp14:editId="2E327AEF">
            <wp:extent cx="4572000" cy="2171700"/>
            <wp:effectExtent l="0" t="0" r="0" b="0"/>
            <wp:docPr id="1873470385" name="Picture 526169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169020"/>
                    <pic:cNvPicPr/>
                  </pic:nvPicPr>
                  <pic:blipFill>
                    <a:blip r:embed="rId17">
                      <a:extLst>
                        <a:ext uri="{28A0092B-C50C-407E-A947-70E740481C1C}">
                          <a14:useLocalDpi xmlns:a14="http://schemas.microsoft.com/office/drawing/2010/main" val="0"/>
                        </a:ext>
                      </a:extLst>
                    </a:blip>
                    <a:stretch>
                      <a:fillRect/>
                    </a:stretch>
                  </pic:blipFill>
                  <pic:spPr>
                    <a:xfrm>
                      <a:off x="0" y="0"/>
                      <a:ext cx="4572000" cy="2171700"/>
                    </a:xfrm>
                    <a:prstGeom prst="rect">
                      <a:avLst/>
                    </a:prstGeom>
                  </pic:spPr>
                </pic:pic>
              </a:graphicData>
            </a:graphic>
          </wp:inline>
        </w:drawing>
      </w:r>
    </w:p>
    <w:p w14:paraId="7B0AAE82" w14:textId="6DE0A656" w:rsidR="6655631E" w:rsidRPr="00472373" w:rsidRDefault="6655631E" w:rsidP="1C09D5B9">
      <w:pPr>
        <w:spacing w:line="240" w:lineRule="auto"/>
        <w:ind w:left="0" w:hanging="2"/>
        <w:jc w:val="center"/>
        <w:rPr>
          <w:rFonts w:ascii="Arial" w:eastAsia="Arial" w:hAnsi="Arial" w:cs="Arial"/>
          <w:sz w:val="22"/>
          <w:szCs w:val="22"/>
        </w:rPr>
      </w:pPr>
      <w:r w:rsidRPr="00472373">
        <w:rPr>
          <w:rFonts w:ascii="Arial" w:eastAsia="Arial" w:hAnsi="Arial" w:cs="Arial"/>
          <w:sz w:val="22"/>
          <w:szCs w:val="22"/>
        </w:rPr>
        <w:t>Figure 2.2.2 - Data Flow Diagram: Level 1</w:t>
      </w:r>
    </w:p>
    <w:p w14:paraId="38313EDC" w14:textId="4F4C0970" w:rsidR="1C09D5B9" w:rsidRPr="00472373" w:rsidRDefault="1C09D5B9" w:rsidP="1C09D5B9">
      <w:pPr>
        <w:spacing w:line="240" w:lineRule="auto"/>
        <w:ind w:left="0" w:hanging="2"/>
        <w:jc w:val="center"/>
        <w:rPr>
          <w:rFonts w:ascii="Arial" w:hAnsi="Arial" w:cs="Arial"/>
          <w:sz w:val="22"/>
          <w:szCs w:val="22"/>
        </w:rPr>
      </w:pPr>
    </w:p>
    <w:p w14:paraId="6DA0772A" w14:textId="11DD82A4" w:rsidR="6655631E" w:rsidRPr="00472373" w:rsidRDefault="6655631E" w:rsidP="1C09D5B9">
      <w:pPr>
        <w:spacing w:line="240" w:lineRule="auto"/>
        <w:ind w:left="0" w:hanging="2"/>
        <w:jc w:val="center"/>
        <w:rPr>
          <w:rFonts w:ascii="Arial" w:eastAsia="Arial" w:hAnsi="Arial" w:cs="Arial"/>
          <w:sz w:val="22"/>
          <w:szCs w:val="22"/>
        </w:rPr>
      </w:pPr>
      <w:r w:rsidRPr="00472373">
        <w:rPr>
          <w:rFonts w:ascii="Arial" w:eastAsia="Arial" w:hAnsi="Arial" w:cs="Arial"/>
          <w:sz w:val="22"/>
          <w:szCs w:val="22"/>
        </w:rPr>
        <w:t xml:space="preserve">This diagram is used to show how the data will flow throughout the system. Level 1 has more processes that describe what will happen to the data. For example, in the figure </w:t>
      </w:r>
      <w:r w:rsidR="527CDF0B" w:rsidRPr="00472373">
        <w:rPr>
          <w:rFonts w:ascii="Arial" w:eastAsia="Arial" w:hAnsi="Arial" w:cs="Arial"/>
          <w:sz w:val="22"/>
          <w:szCs w:val="22"/>
        </w:rPr>
        <w:t>2</w:t>
      </w:r>
      <w:r w:rsidRPr="00472373">
        <w:rPr>
          <w:rFonts w:ascii="Arial" w:eastAsia="Arial" w:hAnsi="Arial" w:cs="Arial"/>
          <w:sz w:val="22"/>
          <w:szCs w:val="22"/>
        </w:rPr>
        <w:t>.2.2, we see there is a process such as “Algorithm”. This process will calculate all of a user's individual data from calls, texts and facetime and send the data called “individual weights”.</w:t>
      </w:r>
    </w:p>
    <w:p w14:paraId="22886504" w14:textId="778A4471" w:rsidR="1C09D5B9" w:rsidRPr="00472373" w:rsidRDefault="1C09D5B9" w:rsidP="1C09D5B9">
      <w:pPr>
        <w:ind w:left="0" w:hanging="2"/>
        <w:rPr>
          <w:rFonts w:ascii="Arial" w:eastAsia="Arial" w:hAnsi="Arial" w:cs="Arial"/>
          <w:sz w:val="22"/>
          <w:szCs w:val="22"/>
        </w:rPr>
      </w:pPr>
    </w:p>
    <w:p w14:paraId="7F77B551" w14:textId="60468EF5" w:rsidR="6CCB2FFA" w:rsidRPr="00472373" w:rsidRDefault="3BEE1A6E" w:rsidP="0E937209">
      <w:pPr>
        <w:pStyle w:val="Heading2"/>
        <w:rPr>
          <w:rFonts w:eastAsia="Arial" w:cs="Arial"/>
          <w:sz w:val="22"/>
          <w:szCs w:val="22"/>
        </w:rPr>
      </w:pPr>
      <w:bookmarkStart w:id="29" w:name="_Toc57641951"/>
      <w:r w:rsidRPr="00472373">
        <w:rPr>
          <w:rFonts w:eastAsia="Arial" w:cs="Arial"/>
          <w:sz w:val="22"/>
          <w:szCs w:val="22"/>
        </w:rPr>
        <w:t>Internal Communication Architecture</w:t>
      </w:r>
      <w:bookmarkEnd w:id="29"/>
      <w:r w:rsidRPr="00472373">
        <w:rPr>
          <w:rFonts w:eastAsia="Arial" w:cs="Arial"/>
          <w:sz w:val="22"/>
          <w:szCs w:val="22"/>
        </w:rPr>
        <w:t xml:space="preserve"> </w:t>
      </w:r>
    </w:p>
    <w:p w14:paraId="030C15E0" w14:textId="5C6ABC67" w:rsidR="4E1DE4D2" w:rsidRPr="00472373" w:rsidRDefault="4E1DE4D2" w:rsidP="4E1DE4D2">
      <w:pPr>
        <w:ind w:left="0" w:hanging="2"/>
        <w:rPr>
          <w:rFonts w:ascii="Arial" w:hAnsi="Arial" w:cs="Arial"/>
          <w:sz w:val="22"/>
          <w:szCs w:val="22"/>
        </w:rPr>
      </w:pPr>
    </w:p>
    <w:p w14:paraId="5296580C" w14:textId="707EFCE6" w:rsidR="176B065D" w:rsidRPr="00472373" w:rsidRDefault="176B065D" w:rsidP="4E1DE4D2">
      <w:pPr>
        <w:ind w:left="0" w:hanging="2"/>
        <w:rPr>
          <w:rFonts w:ascii="Arial" w:eastAsia="Arial" w:hAnsi="Arial" w:cs="Arial"/>
          <w:sz w:val="22"/>
          <w:szCs w:val="22"/>
        </w:rPr>
      </w:pPr>
      <w:r w:rsidRPr="00472373">
        <w:rPr>
          <w:rFonts w:ascii="Arial" w:eastAsia="Arial" w:hAnsi="Arial" w:cs="Arial"/>
          <w:sz w:val="22"/>
          <w:szCs w:val="22"/>
        </w:rPr>
        <w:t>This section does not apply to the Helping Hand Application</w:t>
      </w:r>
    </w:p>
    <w:p w14:paraId="2C762F32" w14:textId="65C5C237" w:rsidR="0E937209" w:rsidRPr="00472373" w:rsidRDefault="0E937209" w:rsidP="1C09D5B9">
      <w:pPr>
        <w:ind w:left="0" w:hanging="2"/>
        <w:rPr>
          <w:rFonts w:ascii="Arial" w:eastAsia="Arial" w:hAnsi="Arial" w:cs="Arial"/>
          <w:sz w:val="22"/>
          <w:szCs w:val="22"/>
        </w:rPr>
      </w:pPr>
    </w:p>
    <w:p w14:paraId="6D39DCBA" w14:textId="77777777" w:rsidR="009D1CD5" w:rsidRPr="00472373" w:rsidRDefault="009D1CD5" w:rsidP="009D1CD5">
      <w:pPr>
        <w:pStyle w:val="Heading1"/>
        <w:rPr>
          <w:rFonts w:eastAsia="Arial" w:cs="Arial"/>
          <w:sz w:val="22"/>
          <w:szCs w:val="22"/>
        </w:rPr>
      </w:pPr>
      <w:bookmarkStart w:id="30" w:name="_Toc54870236"/>
      <w:bookmarkStart w:id="31" w:name="_Toc57641952"/>
      <w:r w:rsidRPr="00472373">
        <w:rPr>
          <w:rFonts w:eastAsia="Arial" w:cs="Arial"/>
          <w:sz w:val="22"/>
          <w:szCs w:val="22"/>
        </w:rPr>
        <w:t>HUMAN-MACHINE INTERFACE</w:t>
      </w:r>
      <w:bookmarkEnd w:id="30"/>
      <w:bookmarkEnd w:id="31"/>
    </w:p>
    <w:p w14:paraId="5FD5AB1A" w14:textId="77777777" w:rsidR="009D1CD5" w:rsidRPr="00472373" w:rsidRDefault="009D1CD5" w:rsidP="7ED13CEF">
      <w:pPr>
        <w:widowControl w:val="0"/>
        <w:tabs>
          <w:tab w:val="left" w:pos="691"/>
        </w:tabs>
        <w:ind w:left="0" w:hanging="2"/>
        <w:rPr>
          <w:rFonts w:ascii="Arial" w:eastAsia="Arial" w:hAnsi="Arial" w:cs="Arial"/>
          <w:sz w:val="22"/>
          <w:szCs w:val="22"/>
        </w:rPr>
      </w:pPr>
      <w:bookmarkStart w:id="32" w:name="_heading=h.1ksv4uv"/>
      <w:bookmarkEnd w:id="32"/>
      <w:r w:rsidRPr="00472373">
        <w:rPr>
          <w:rFonts w:ascii="Arial" w:eastAsia="Arial" w:hAnsi="Arial" w:cs="Arial"/>
          <w:sz w:val="22"/>
          <w:szCs w:val="22"/>
        </w:rPr>
        <w:t>This section provides the detailed design of the system and subsystem inputs and outputs relative to the user/operator.  Any additional information may be added to this section and may be organized according to whatever structure best presents the operator input and output designs.  Depending on the particular nature of the project, it may be appropriate to repeat these sections at both the subsystem and design module levels.  Additional information may be added to the subsections if the suggested lists are inadequate to describe the project inputs and outputs.</w:t>
      </w:r>
    </w:p>
    <w:bookmarkStart w:id="33" w:name="_Toc54870237"/>
    <w:bookmarkStart w:id="34" w:name="_Toc57641953"/>
    <w:p w14:paraId="2311F511" w14:textId="6424B52B" w:rsidR="009D1CD5" w:rsidRPr="00472373" w:rsidRDefault="006949FA" w:rsidP="1C09D5B9">
      <w:pPr>
        <w:pStyle w:val="Heading2"/>
        <w:rPr>
          <w:rFonts w:eastAsiaTheme="minorEastAsia" w:cs="Arial"/>
          <w:bCs/>
          <w:sz w:val="22"/>
          <w:szCs w:val="22"/>
        </w:rPr>
      </w:pPr>
      <w:sdt>
        <w:sdtPr>
          <w:rPr>
            <w:rFonts w:cs="Arial"/>
            <w:sz w:val="22"/>
            <w:szCs w:val="22"/>
          </w:rPr>
          <w:tag w:val="goog_rdk_0"/>
          <w:id w:val="1766107225"/>
          <w:placeholder>
            <w:docPart w:val="DefaultPlaceholder_1081868574"/>
          </w:placeholder>
          <w:showingPlcHdr/>
        </w:sdtPr>
        <w:sdtEndPr/>
        <w:sdtContent/>
      </w:sdt>
      <w:r w:rsidR="009D1CD5" w:rsidRPr="00472373">
        <w:rPr>
          <w:rFonts w:cs="Arial"/>
          <w:sz w:val="22"/>
          <w:szCs w:val="22"/>
        </w:rPr>
        <w:t>Inputs</w:t>
      </w:r>
      <w:bookmarkStart w:id="35" w:name="_heading=h.ke49ozhrshhr"/>
      <w:bookmarkEnd w:id="33"/>
      <w:bookmarkEnd w:id="34"/>
      <w:bookmarkEnd w:id="35"/>
    </w:p>
    <w:p w14:paraId="02F340E1" w14:textId="2CAC3D93" w:rsidR="009D1CD5" w:rsidRPr="00472373" w:rsidRDefault="009D1CD5" w:rsidP="7ED13CEF">
      <w:pPr>
        <w:pBdr>
          <w:top w:val="nil"/>
          <w:left w:val="nil"/>
          <w:bottom w:val="nil"/>
          <w:right w:val="nil"/>
          <w:between w:val="nil"/>
        </w:pBdr>
        <w:spacing w:line="240" w:lineRule="auto"/>
        <w:ind w:left="0" w:hanging="2"/>
        <w:rPr>
          <w:rFonts w:ascii="Arial" w:eastAsia="Arial" w:hAnsi="Arial" w:cs="Arial"/>
          <w:sz w:val="22"/>
          <w:szCs w:val="22"/>
        </w:rPr>
      </w:pPr>
      <w:bookmarkStart w:id="36" w:name="_heading=h.esr0m4ekefg5"/>
      <w:bookmarkStart w:id="37" w:name="_heading=h.u7bq58i1c9f6"/>
      <w:bookmarkEnd w:id="36"/>
      <w:bookmarkEnd w:id="37"/>
      <w:r w:rsidRPr="00472373">
        <w:rPr>
          <w:rFonts w:ascii="Arial" w:eastAsia="Arial" w:hAnsi="Arial" w:cs="Arial"/>
          <w:sz w:val="22"/>
          <w:szCs w:val="22"/>
        </w:rPr>
        <w:t>The application needs the user’s permission to be able to access their contacts (Figure 3.1</w:t>
      </w:r>
      <w:r w:rsidR="54680FB5" w:rsidRPr="00472373">
        <w:rPr>
          <w:rFonts w:ascii="Arial" w:eastAsia="Arial" w:hAnsi="Arial" w:cs="Arial"/>
          <w:sz w:val="22"/>
          <w:szCs w:val="22"/>
        </w:rPr>
        <w:t>.1</w:t>
      </w:r>
      <w:r w:rsidRPr="00472373">
        <w:rPr>
          <w:rFonts w:ascii="Arial" w:eastAsia="Arial" w:hAnsi="Arial" w:cs="Arial"/>
          <w:sz w:val="22"/>
          <w:szCs w:val="22"/>
        </w:rPr>
        <w:t xml:space="preserve">). This is done to allow the user to control their privacy. The application uses the data from the user’s contacts in the algorithm to calculate the inner circle. </w:t>
      </w:r>
    </w:p>
    <w:p w14:paraId="424D3A87" w14:textId="670BDD73" w:rsidR="0E937209" w:rsidRPr="00472373" w:rsidRDefault="0E937209" w:rsidP="7ED13CEF">
      <w:pPr>
        <w:spacing w:line="240" w:lineRule="auto"/>
        <w:ind w:left="0" w:hanging="2"/>
        <w:rPr>
          <w:rFonts w:ascii="Arial" w:eastAsia="Arial" w:hAnsi="Arial" w:cs="Arial"/>
          <w:sz w:val="22"/>
          <w:szCs w:val="22"/>
        </w:rPr>
      </w:pPr>
    </w:p>
    <w:p w14:paraId="2A0CCB4F" w14:textId="77777777" w:rsidR="47AF3CF8" w:rsidRPr="00472373" w:rsidRDefault="47AF3CF8" w:rsidP="7ED13CEF">
      <w:pPr>
        <w:spacing w:line="240" w:lineRule="auto"/>
        <w:ind w:left="0" w:hanging="2"/>
        <w:jc w:val="center"/>
        <w:rPr>
          <w:rFonts w:ascii="Arial" w:eastAsia="Arial" w:hAnsi="Arial" w:cs="Arial"/>
          <w:sz w:val="22"/>
          <w:szCs w:val="22"/>
        </w:rPr>
      </w:pPr>
      <w:r w:rsidRPr="00472373">
        <w:rPr>
          <w:rFonts w:ascii="Arial" w:hAnsi="Arial" w:cs="Arial"/>
          <w:noProof/>
          <w:sz w:val="22"/>
          <w:szCs w:val="22"/>
        </w:rPr>
        <w:lastRenderedPageBreak/>
        <w:drawing>
          <wp:inline distT="0" distB="0" distL="0" distR="0" wp14:anchorId="6736CCB4" wp14:editId="25821179">
            <wp:extent cx="1816925" cy="3443844"/>
            <wp:effectExtent l="0" t="0" r="0" b="0"/>
            <wp:docPr id="1781752116" name="image11.png" descr="Graphical user interface, text, application, chat or text messag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1.png"/>
                    <pic:cNvPicPr/>
                  </pic:nvPicPr>
                  <pic:blipFill>
                    <a:blip r:embed="rId18">
                      <a:extLst>
                        <a:ext uri="{28A0092B-C50C-407E-A947-70E740481C1C}">
                          <a14:useLocalDpi xmlns:a14="http://schemas.microsoft.com/office/drawing/2010/main" val="0"/>
                        </a:ext>
                      </a:extLst>
                    </a:blip>
                    <a:stretch>
                      <a:fillRect/>
                    </a:stretch>
                  </pic:blipFill>
                  <pic:spPr>
                    <a:xfrm>
                      <a:off x="0" y="0"/>
                      <a:ext cx="1816925" cy="3443844"/>
                    </a:xfrm>
                    <a:prstGeom prst="rect">
                      <a:avLst/>
                    </a:prstGeom>
                    <a:ln/>
                  </pic:spPr>
                </pic:pic>
              </a:graphicData>
            </a:graphic>
          </wp:inline>
        </w:drawing>
      </w:r>
    </w:p>
    <w:p w14:paraId="7B32E739" w14:textId="77777777" w:rsidR="0E937209" w:rsidRPr="00472373" w:rsidRDefault="0E937209" w:rsidP="7ED13CEF">
      <w:pPr>
        <w:spacing w:line="240" w:lineRule="auto"/>
        <w:ind w:left="0" w:hanging="2"/>
        <w:rPr>
          <w:rFonts w:ascii="Arial" w:eastAsia="Arial" w:hAnsi="Arial" w:cs="Arial"/>
          <w:sz w:val="22"/>
          <w:szCs w:val="22"/>
        </w:rPr>
      </w:pPr>
    </w:p>
    <w:p w14:paraId="419D2F6E" w14:textId="580B83BC" w:rsidR="47AF3CF8" w:rsidRPr="00472373" w:rsidRDefault="47AF3CF8" w:rsidP="7ED13CEF">
      <w:pPr>
        <w:spacing w:line="240" w:lineRule="auto"/>
        <w:ind w:left="0" w:hanging="2"/>
        <w:jc w:val="center"/>
        <w:rPr>
          <w:rFonts w:ascii="Arial" w:eastAsia="Arial" w:hAnsi="Arial" w:cs="Arial"/>
          <w:sz w:val="22"/>
          <w:szCs w:val="22"/>
        </w:rPr>
      </w:pPr>
      <w:r w:rsidRPr="00472373">
        <w:rPr>
          <w:rFonts w:ascii="Arial" w:eastAsia="Arial" w:hAnsi="Arial" w:cs="Arial"/>
          <w:sz w:val="22"/>
          <w:szCs w:val="22"/>
        </w:rPr>
        <w:t>Figure 3.1</w:t>
      </w:r>
      <w:r w:rsidR="2AD50045" w:rsidRPr="00472373">
        <w:rPr>
          <w:rFonts w:ascii="Arial" w:eastAsia="Arial" w:hAnsi="Arial" w:cs="Arial"/>
          <w:sz w:val="22"/>
          <w:szCs w:val="22"/>
        </w:rPr>
        <w:t>.1</w:t>
      </w:r>
      <w:r w:rsidRPr="00472373">
        <w:rPr>
          <w:rFonts w:ascii="Arial" w:eastAsia="Arial" w:hAnsi="Arial" w:cs="Arial"/>
          <w:sz w:val="22"/>
          <w:szCs w:val="22"/>
        </w:rPr>
        <w:t xml:space="preserve"> - Requires user to give access to contacts.</w:t>
      </w:r>
    </w:p>
    <w:p w14:paraId="54508892" w14:textId="298C4229" w:rsidR="0E937209" w:rsidRPr="00472373" w:rsidRDefault="0E937209" w:rsidP="7ED13CEF">
      <w:pPr>
        <w:spacing w:line="240" w:lineRule="auto"/>
        <w:ind w:left="0" w:hanging="2"/>
        <w:rPr>
          <w:rFonts w:ascii="Arial" w:eastAsia="Arial" w:hAnsi="Arial" w:cs="Arial"/>
          <w:sz w:val="22"/>
          <w:szCs w:val="22"/>
        </w:rPr>
      </w:pPr>
    </w:p>
    <w:p w14:paraId="490CB7F4" w14:textId="414FD20C" w:rsidR="009D1CD5" w:rsidRPr="00472373" w:rsidRDefault="009D1CD5" w:rsidP="7ED13CEF">
      <w:pPr>
        <w:pBdr>
          <w:top w:val="nil"/>
          <w:left w:val="nil"/>
          <w:bottom w:val="nil"/>
          <w:right w:val="nil"/>
          <w:between w:val="nil"/>
        </w:pBdr>
        <w:spacing w:line="240" w:lineRule="auto"/>
        <w:ind w:left="0" w:hanging="2"/>
        <w:rPr>
          <w:rFonts w:ascii="Arial" w:eastAsia="Arial" w:hAnsi="Arial" w:cs="Arial"/>
          <w:sz w:val="22"/>
          <w:szCs w:val="22"/>
        </w:rPr>
      </w:pPr>
      <w:bookmarkStart w:id="38" w:name="_heading=h.bd97izfir8dl"/>
      <w:bookmarkEnd w:id="38"/>
      <w:r w:rsidRPr="00472373">
        <w:rPr>
          <w:rFonts w:ascii="Arial" w:eastAsia="Arial" w:hAnsi="Arial" w:cs="Arial"/>
          <w:sz w:val="22"/>
          <w:szCs w:val="22"/>
        </w:rPr>
        <w:t xml:space="preserve">The user needs to input the desired weight for each mode of communication (Figure </w:t>
      </w:r>
      <w:r w:rsidR="193D7A33" w:rsidRPr="00472373">
        <w:rPr>
          <w:rFonts w:ascii="Arial" w:eastAsia="Arial" w:hAnsi="Arial" w:cs="Arial"/>
          <w:sz w:val="22"/>
          <w:szCs w:val="22"/>
        </w:rPr>
        <w:t>3.</w:t>
      </w:r>
      <w:r w:rsidR="6DC33C4A" w:rsidRPr="00472373">
        <w:rPr>
          <w:rFonts w:ascii="Arial" w:eastAsia="Arial" w:hAnsi="Arial" w:cs="Arial"/>
          <w:sz w:val="22"/>
          <w:szCs w:val="22"/>
        </w:rPr>
        <w:t>1.</w:t>
      </w:r>
      <w:r w:rsidR="193D7A33" w:rsidRPr="00472373">
        <w:rPr>
          <w:rFonts w:ascii="Arial" w:eastAsia="Arial" w:hAnsi="Arial" w:cs="Arial"/>
          <w:sz w:val="22"/>
          <w:szCs w:val="22"/>
        </w:rPr>
        <w:t>2</w:t>
      </w:r>
      <w:r w:rsidRPr="00472373">
        <w:rPr>
          <w:rFonts w:ascii="Arial" w:eastAsia="Arial" w:hAnsi="Arial" w:cs="Arial"/>
          <w:sz w:val="22"/>
          <w:szCs w:val="22"/>
        </w:rPr>
        <w:t xml:space="preserve">). These weights will then be applied to the algorithm. </w:t>
      </w:r>
    </w:p>
    <w:p w14:paraId="1B88D16D" w14:textId="54C95000" w:rsidR="0E937209" w:rsidRPr="00472373" w:rsidRDefault="0E937209" w:rsidP="7ED13CEF">
      <w:pPr>
        <w:spacing w:line="240" w:lineRule="auto"/>
        <w:ind w:left="0" w:hanging="2"/>
        <w:rPr>
          <w:rFonts w:ascii="Arial" w:eastAsia="Arial" w:hAnsi="Arial" w:cs="Arial"/>
          <w:sz w:val="22"/>
          <w:szCs w:val="22"/>
        </w:rPr>
      </w:pPr>
    </w:p>
    <w:p w14:paraId="5796EF12" w14:textId="69A5F396" w:rsidR="6164314F" w:rsidRPr="00472373" w:rsidRDefault="15BC510A" w:rsidP="4E1DE4D2">
      <w:pPr>
        <w:spacing w:line="240" w:lineRule="auto"/>
        <w:ind w:left="0" w:hanging="2"/>
        <w:jc w:val="center"/>
        <w:rPr>
          <w:rFonts w:ascii="Arial" w:hAnsi="Arial" w:cs="Arial"/>
          <w:sz w:val="22"/>
          <w:szCs w:val="22"/>
        </w:rPr>
      </w:pPr>
      <w:r w:rsidRPr="00472373">
        <w:rPr>
          <w:rFonts w:ascii="Arial" w:hAnsi="Arial" w:cs="Arial"/>
          <w:noProof/>
          <w:sz w:val="22"/>
          <w:szCs w:val="22"/>
        </w:rPr>
        <w:lastRenderedPageBreak/>
        <w:drawing>
          <wp:inline distT="0" distB="0" distL="0" distR="0" wp14:anchorId="78A9169A" wp14:editId="3B48B5BA">
            <wp:extent cx="2028830" cy="4362466"/>
            <wp:effectExtent l="0" t="0" r="0" b="0"/>
            <wp:docPr id="2096886107" name="Picture 2096886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6886107"/>
                    <pic:cNvPicPr/>
                  </pic:nvPicPr>
                  <pic:blipFill>
                    <a:blip r:embed="rId19">
                      <a:extLst>
                        <a:ext uri="{28A0092B-C50C-407E-A947-70E740481C1C}">
                          <a14:useLocalDpi xmlns:a14="http://schemas.microsoft.com/office/drawing/2010/main" val="0"/>
                        </a:ext>
                      </a:extLst>
                    </a:blip>
                    <a:srcRect l="3896" t="2500" r="3896" b="2083"/>
                    <a:stretch>
                      <a:fillRect/>
                    </a:stretch>
                  </pic:blipFill>
                  <pic:spPr>
                    <a:xfrm>
                      <a:off x="0" y="0"/>
                      <a:ext cx="2028830" cy="4362466"/>
                    </a:xfrm>
                    <a:prstGeom prst="rect">
                      <a:avLst/>
                    </a:prstGeom>
                  </pic:spPr>
                </pic:pic>
              </a:graphicData>
            </a:graphic>
          </wp:inline>
        </w:drawing>
      </w:r>
    </w:p>
    <w:p w14:paraId="119E4E94" w14:textId="0EC2266D" w:rsidR="6164314F" w:rsidRPr="00472373" w:rsidRDefault="6164314F" w:rsidP="7ED13CEF">
      <w:pPr>
        <w:spacing w:line="240" w:lineRule="auto"/>
        <w:ind w:left="0" w:hanging="2"/>
        <w:jc w:val="center"/>
        <w:rPr>
          <w:rFonts w:ascii="Arial" w:eastAsia="Arial" w:hAnsi="Arial" w:cs="Arial"/>
          <w:sz w:val="22"/>
          <w:szCs w:val="22"/>
        </w:rPr>
      </w:pPr>
      <w:r w:rsidRPr="00472373">
        <w:rPr>
          <w:rFonts w:ascii="Arial" w:eastAsia="Arial" w:hAnsi="Arial" w:cs="Arial"/>
          <w:sz w:val="22"/>
          <w:szCs w:val="22"/>
        </w:rPr>
        <w:t>Figure 3.</w:t>
      </w:r>
      <w:r w:rsidR="7A745EC5" w:rsidRPr="00472373">
        <w:rPr>
          <w:rFonts w:ascii="Arial" w:eastAsia="Arial" w:hAnsi="Arial" w:cs="Arial"/>
          <w:sz w:val="22"/>
          <w:szCs w:val="22"/>
        </w:rPr>
        <w:t>1.2</w:t>
      </w:r>
      <w:r w:rsidRPr="00472373">
        <w:rPr>
          <w:rFonts w:ascii="Arial" w:eastAsia="Arial" w:hAnsi="Arial" w:cs="Arial"/>
          <w:sz w:val="22"/>
          <w:szCs w:val="22"/>
        </w:rPr>
        <w:t xml:space="preserve"> - Allows user to change weight (importance) </w:t>
      </w:r>
      <w:r w:rsidR="5B5D23B2" w:rsidRPr="00472373">
        <w:rPr>
          <w:rFonts w:ascii="Arial" w:eastAsia="Arial" w:hAnsi="Arial" w:cs="Arial"/>
          <w:sz w:val="22"/>
          <w:szCs w:val="22"/>
        </w:rPr>
        <w:t xml:space="preserve">of each mode of </w:t>
      </w:r>
      <w:proofErr w:type="gramStart"/>
      <w:r w:rsidR="5B5D23B2" w:rsidRPr="00472373">
        <w:rPr>
          <w:rFonts w:ascii="Arial" w:eastAsia="Arial" w:hAnsi="Arial" w:cs="Arial"/>
          <w:sz w:val="22"/>
          <w:szCs w:val="22"/>
        </w:rPr>
        <w:t>communication;</w:t>
      </w:r>
      <w:proofErr w:type="gramEnd"/>
      <w:r w:rsidR="5B5D23B2" w:rsidRPr="00472373">
        <w:rPr>
          <w:rFonts w:ascii="Arial" w:eastAsia="Arial" w:hAnsi="Arial" w:cs="Arial"/>
          <w:sz w:val="22"/>
          <w:szCs w:val="22"/>
        </w:rPr>
        <w:t xml:space="preserve"> call, text, and Facetime.</w:t>
      </w:r>
    </w:p>
    <w:p w14:paraId="0877945B" w14:textId="67CEA8E7" w:rsidR="0E937209" w:rsidRPr="00472373" w:rsidRDefault="0E937209" w:rsidP="7ED13CEF">
      <w:pPr>
        <w:spacing w:line="240" w:lineRule="auto"/>
        <w:ind w:left="0" w:hanging="2"/>
        <w:jc w:val="center"/>
        <w:rPr>
          <w:rFonts w:ascii="Arial" w:eastAsia="Arial" w:hAnsi="Arial" w:cs="Arial"/>
          <w:sz w:val="22"/>
          <w:szCs w:val="22"/>
        </w:rPr>
      </w:pPr>
    </w:p>
    <w:p w14:paraId="54A17928" w14:textId="50CC6721" w:rsidR="0E937209" w:rsidRPr="00472373" w:rsidRDefault="0E937209" w:rsidP="7ED13CEF">
      <w:pPr>
        <w:spacing w:line="240" w:lineRule="auto"/>
        <w:ind w:left="0" w:hanging="2"/>
        <w:jc w:val="center"/>
        <w:rPr>
          <w:rFonts w:ascii="Arial" w:eastAsia="Arial" w:hAnsi="Arial" w:cs="Arial"/>
          <w:sz w:val="22"/>
          <w:szCs w:val="22"/>
        </w:rPr>
      </w:pPr>
    </w:p>
    <w:p w14:paraId="6B4E5CB8" w14:textId="5B7B020A" w:rsidR="1B9755AC" w:rsidRPr="00472373" w:rsidRDefault="1B9755AC" w:rsidP="7ED13CEF">
      <w:pPr>
        <w:spacing w:line="240" w:lineRule="auto"/>
        <w:ind w:left="0" w:hanging="2"/>
        <w:rPr>
          <w:rFonts w:ascii="Arial" w:eastAsia="Arial" w:hAnsi="Arial" w:cs="Arial"/>
          <w:sz w:val="22"/>
          <w:szCs w:val="22"/>
        </w:rPr>
      </w:pPr>
      <w:r w:rsidRPr="00472373">
        <w:rPr>
          <w:rFonts w:ascii="Arial" w:eastAsia="Arial" w:hAnsi="Arial" w:cs="Arial"/>
          <w:sz w:val="22"/>
          <w:szCs w:val="22"/>
        </w:rPr>
        <w:t xml:space="preserve">Furthermore, should a user choose to block a number </w:t>
      </w:r>
      <w:r w:rsidR="22821E32" w:rsidRPr="00472373">
        <w:rPr>
          <w:rFonts w:ascii="Arial" w:eastAsia="Arial" w:hAnsi="Arial" w:cs="Arial"/>
          <w:sz w:val="22"/>
          <w:szCs w:val="22"/>
        </w:rPr>
        <w:t xml:space="preserve">(Figure 3.1.3) </w:t>
      </w:r>
      <w:r w:rsidRPr="00472373">
        <w:rPr>
          <w:rFonts w:ascii="Arial" w:eastAsia="Arial" w:hAnsi="Arial" w:cs="Arial"/>
          <w:sz w:val="22"/>
          <w:szCs w:val="22"/>
        </w:rPr>
        <w:t>from being included in the calculations, then they may enter that number in the application. Cases such as this may stem from communicating with someone about work, a project, or relat</w:t>
      </w:r>
      <w:r w:rsidR="7D386595" w:rsidRPr="00472373">
        <w:rPr>
          <w:rFonts w:ascii="Arial" w:eastAsia="Arial" w:hAnsi="Arial" w:cs="Arial"/>
          <w:sz w:val="22"/>
          <w:szCs w:val="22"/>
        </w:rPr>
        <w:t>ions other than close friends and family.</w:t>
      </w:r>
    </w:p>
    <w:p w14:paraId="68C4AD70" w14:textId="77777777" w:rsidR="1B9755AC" w:rsidRPr="00472373" w:rsidRDefault="1B9755AC" w:rsidP="7ED13CEF">
      <w:pPr>
        <w:spacing w:line="240" w:lineRule="auto"/>
        <w:ind w:left="0" w:hanging="2"/>
        <w:jc w:val="center"/>
        <w:rPr>
          <w:rFonts w:ascii="Arial" w:eastAsia="Arial" w:hAnsi="Arial" w:cs="Arial"/>
          <w:sz w:val="22"/>
          <w:szCs w:val="22"/>
        </w:rPr>
      </w:pPr>
      <w:r w:rsidRPr="00472373">
        <w:rPr>
          <w:rFonts w:ascii="Arial" w:hAnsi="Arial" w:cs="Arial"/>
          <w:noProof/>
          <w:sz w:val="22"/>
          <w:szCs w:val="22"/>
        </w:rPr>
        <w:lastRenderedPageBreak/>
        <w:drawing>
          <wp:inline distT="0" distB="0" distL="0" distR="0" wp14:anchorId="6C128B14" wp14:editId="148E70CC">
            <wp:extent cx="1943100" cy="3924300"/>
            <wp:effectExtent l="0" t="0" r="0" b="0"/>
            <wp:docPr id="1473090411" name="image1.jpg" descr="Graphical user interface, application&#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20">
                      <a:extLst>
                        <a:ext uri="{28A0092B-C50C-407E-A947-70E740481C1C}">
                          <a14:useLocalDpi xmlns:a14="http://schemas.microsoft.com/office/drawing/2010/main" val="0"/>
                        </a:ext>
                      </a:extLst>
                    </a:blip>
                    <a:stretch>
                      <a:fillRect/>
                    </a:stretch>
                  </pic:blipFill>
                  <pic:spPr>
                    <a:xfrm>
                      <a:off x="0" y="0"/>
                      <a:ext cx="1943100" cy="3924300"/>
                    </a:xfrm>
                    <a:prstGeom prst="rect">
                      <a:avLst/>
                    </a:prstGeom>
                    <a:ln/>
                  </pic:spPr>
                </pic:pic>
              </a:graphicData>
            </a:graphic>
          </wp:inline>
        </w:drawing>
      </w:r>
    </w:p>
    <w:p w14:paraId="4FE22D12" w14:textId="7BE43758" w:rsidR="1B9755AC" w:rsidRPr="00472373" w:rsidRDefault="1B9755AC" w:rsidP="7ED13CEF">
      <w:pPr>
        <w:spacing w:line="240" w:lineRule="auto"/>
        <w:ind w:left="0" w:hanging="2"/>
        <w:jc w:val="center"/>
        <w:rPr>
          <w:rFonts w:ascii="Arial" w:eastAsia="Arial" w:hAnsi="Arial" w:cs="Arial"/>
          <w:sz w:val="22"/>
          <w:szCs w:val="22"/>
        </w:rPr>
      </w:pPr>
      <w:r w:rsidRPr="00472373">
        <w:rPr>
          <w:rFonts w:ascii="Arial" w:eastAsia="Arial" w:hAnsi="Arial" w:cs="Arial"/>
          <w:sz w:val="22"/>
          <w:szCs w:val="22"/>
        </w:rPr>
        <w:t xml:space="preserve">Figure </w:t>
      </w:r>
      <w:r w:rsidR="3A159883" w:rsidRPr="00472373">
        <w:rPr>
          <w:rFonts w:ascii="Arial" w:eastAsia="Arial" w:hAnsi="Arial" w:cs="Arial"/>
          <w:sz w:val="22"/>
          <w:szCs w:val="22"/>
        </w:rPr>
        <w:t>3.1.3</w:t>
      </w:r>
      <w:r w:rsidRPr="00472373">
        <w:rPr>
          <w:rFonts w:ascii="Arial" w:eastAsia="Arial" w:hAnsi="Arial" w:cs="Arial"/>
          <w:sz w:val="22"/>
          <w:szCs w:val="22"/>
        </w:rPr>
        <w:t xml:space="preserve"> - Application allows user to block numbers from being calculated in algorithm.</w:t>
      </w:r>
    </w:p>
    <w:p w14:paraId="29360ACB" w14:textId="47C3F727" w:rsidR="0E937209" w:rsidRPr="00472373" w:rsidRDefault="0E937209">
      <w:pPr>
        <w:spacing w:line="240" w:lineRule="auto"/>
        <w:ind w:left="0" w:hanging="2"/>
        <w:rPr>
          <w:ins w:id="39" w:author="Jackson, Elizabeth D." w:date="2020-11-12T21:11:00Z"/>
          <w:rFonts w:ascii="Arial" w:eastAsia="Arial" w:hAnsi="Arial" w:cs="Arial"/>
          <w:sz w:val="22"/>
          <w:szCs w:val="22"/>
        </w:rPr>
        <w:pPrChange w:id="40" w:author="Jackson, Elizabeth D." w:date="2020-11-12T21:11:00Z">
          <w:pPr>
            <w:spacing w:line="240" w:lineRule="auto"/>
            <w:ind w:left="0" w:hanging="2"/>
            <w:jc w:val="center"/>
          </w:pPr>
        </w:pPrChange>
      </w:pPr>
    </w:p>
    <w:p w14:paraId="74C04016" w14:textId="7D6BE276" w:rsidR="547F0653" w:rsidRPr="00472373" w:rsidRDefault="547F0653" w:rsidP="7ED13CEF">
      <w:pPr>
        <w:spacing w:line="240" w:lineRule="auto"/>
        <w:ind w:left="0" w:hanging="2"/>
        <w:rPr>
          <w:rFonts w:ascii="Arial" w:eastAsia="Arial" w:hAnsi="Arial" w:cs="Arial"/>
          <w:sz w:val="22"/>
          <w:szCs w:val="22"/>
        </w:rPr>
      </w:pPr>
      <w:r w:rsidRPr="00472373">
        <w:rPr>
          <w:rFonts w:ascii="Arial" w:eastAsia="Arial" w:hAnsi="Arial" w:cs="Arial"/>
          <w:sz w:val="22"/>
          <w:szCs w:val="22"/>
        </w:rPr>
        <w:t>In figure 3.1.4, the initial window will be as shown when the user opens the application.</w:t>
      </w:r>
      <w:r w:rsidR="784358E7" w:rsidRPr="00472373">
        <w:rPr>
          <w:rFonts w:ascii="Arial" w:eastAsia="Arial" w:hAnsi="Arial" w:cs="Arial"/>
          <w:sz w:val="22"/>
          <w:szCs w:val="22"/>
        </w:rPr>
        <w:t xml:space="preserve"> From this first page (a welcome screen) the user will be able to select seeing their circle, blocking a number, or adjusting the weights of various</w:t>
      </w:r>
      <w:r w:rsidR="1C327E6C" w:rsidRPr="00472373">
        <w:rPr>
          <w:rFonts w:ascii="Arial" w:eastAsia="Arial" w:hAnsi="Arial" w:cs="Arial"/>
          <w:sz w:val="22"/>
          <w:szCs w:val="22"/>
        </w:rPr>
        <w:t xml:space="preserve"> forms of communications. Please see above figures and explanations for understanding of these options.</w:t>
      </w:r>
    </w:p>
    <w:p w14:paraId="0233658E" w14:textId="429F3010" w:rsidR="0E937209" w:rsidRPr="00472373" w:rsidRDefault="0E937209" w:rsidP="7ED13CEF">
      <w:pPr>
        <w:spacing w:line="240" w:lineRule="auto"/>
        <w:ind w:left="0" w:hanging="2"/>
        <w:rPr>
          <w:rFonts w:ascii="Arial" w:eastAsia="Arial" w:hAnsi="Arial" w:cs="Arial"/>
          <w:sz w:val="22"/>
          <w:szCs w:val="22"/>
        </w:rPr>
      </w:pPr>
    </w:p>
    <w:p w14:paraId="07F9D8AC" w14:textId="77777777" w:rsidR="009D1CD5" w:rsidRPr="00472373" w:rsidRDefault="009D1CD5" w:rsidP="7ED13CEF">
      <w:pPr>
        <w:pBdr>
          <w:top w:val="nil"/>
          <w:left w:val="nil"/>
          <w:bottom w:val="nil"/>
          <w:right w:val="nil"/>
          <w:between w:val="nil"/>
        </w:pBdr>
        <w:spacing w:line="240" w:lineRule="auto"/>
        <w:ind w:left="0" w:hanging="2"/>
        <w:rPr>
          <w:rFonts w:ascii="Arial" w:eastAsia="Arial" w:hAnsi="Arial" w:cs="Arial"/>
          <w:sz w:val="22"/>
          <w:szCs w:val="22"/>
        </w:rPr>
      </w:pPr>
      <w:bookmarkStart w:id="41" w:name="_heading=h.asog344wk6vr"/>
      <w:bookmarkEnd w:id="41"/>
    </w:p>
    <w:p w14:paraId="167D9D32" w14:textId="6AB10C47" w:rsidR="009D1CD5" w:rsidRPr="00472373" w:rsidRDefault="009D1CD5" w:rsidP="7ED13CEF">
      <w:pPr>
        <w:spacing w:line="240" w:lineRule="auto"/>
        <w:ind w:left="0" w:hanging="2"/>
        <w:rPr>
          <w:rFonts w:ascii="Arial" w:eastAsia="Arial" w:hAnsi="Arial" w:cs="Arial"/>
          <w:b/>
          <w:bCs/>
          <w:sz w:val="22"/>
          <w:szCs w:val="22"/>
        </w:rPr>
      </w:pPr>
      <w:bookmarkStart w:id="42" w:name="_heading=h.lqt7mrpgu3vf"/>
      <w:bookmarkEnd w:id="42"/>
      <w:r w:rsidRPr="00472373">
        <w:rPr>
          <w:rFonts w:ascii="Arial" w:eastAsia="Arial" w:hAnsi="Arial" w:cs="Arial"/>
          <w:b/>
          <w:bCs/>
          <w:sz w:val="22"/>
          <w:szCs w:val="22"/>
        </w:rPr>
        <w:t xml:space="preserve">Application Layout: </w:t>
      </w:r>
    </w:p>
    <w:p w14:paraId="0FA44672" w14:textId="77777777" w:rsidR="009D1CD5" w:rsidRPr="00472373" w:rsidRDefault="009D1CD5" w:rsidP="7ED13CEF">
      <w:pPr>
        <w:pBdr>
          <w:top w:val="nil"/>
          <w:left w:val="nil"/>
          <w:bottom w:val="nil"/>
          <w:right w:val="nil"/>
          <w:between w:val="nil"/>
        </w:pBdr>
        <w:spacing w:line="240" w:lineRule="auto"/>
        <w:ind w:left="0" w:hanging="2"/>
        <w:rPr>
          <w:rFonts w:ascii="Arial" w:eastAsia="Arial" w:hAnsi="Arial" w:cs="Arial"/>
          <w:b/>
          <w:bCs/>
          <w:sz w:val="22"/>
          <w:szCs w:val="22"/>
        </w:rPr>
      </w:pPr>
    </w:p>
    <w:p w14:paraId="2C2F38C4" w14:textId="77777777" w:rsidR="009D1CD5" w:rsidRPr="00472373" w:rsidRDefault="009D1CD5" w:rsidP="7ED13CEF">
      <w:pPr>
        <w:pBdr>
          <w:top w:val="nil"/>
          <w:left w:val="nil"/>
          <w:bottom w:val="nil"/>
          <w:right w:val="nil"/>
          <w:between w:val="nil"/>
        </w:pBdr>
        <w:spacing w:line="240" w:lineRule="auto"/>
        <w:ind w:left="0" w:hanging="2"/>
        <w:jc w:val="center"/>
        <w:rPr>
          <w:rFonts w:ascii="Arial" w:eastAsia="Arial" w:hAnsi="Arial" w:cs="Arial"/>
          <w:sz w:val="22"/>
          <w:szCs w:val="22"/>
        </w:rPr>
      </w:pPr>
      <w:bookmarkStart w:id="43" w:name="_heading=h.ddwbn9g0zt5z" w:colFirst="0" w:colLast="0"/>
      <w:bookmarkEnd w:id="43"/>
      <w:r w:rsidRPr="00472373">
        <w:rPr>
          <w:rFonts w:ascii="Arial" w:hAnsi="Arial" w:cs="Arial"/>
          <w:noProof/>
          <w:sz w:val="22"/>
          <w:szCs w:val="22"/>
        </w:rPr>
        <w:lastRenderedPageBreak/>
        <w:drawing>
          <wp:inline distT="114300" distB="114300" distL="114300" distR="114300" wp14:anchorId="120A9821" wp14:editId="3B7AD752">
            <wp:extent cx="1543050" cy="3133725"/>
            <wp:effectExtent l="0" t="0" r="0" b="0"/>
            <wp:docPr id="2" name="image5.jpg" descr="A picture containing website&#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5.jpg" descr="A picture containing website&#10;&#10;Description automatically generated"/>
                    <pic:cNvPicPr preferRelativeResize="0"/>
                  </pic:nvPicPr>
                  <pic:blipFill>
                    <a:blip r:embed="rId21"/>
                    <a:srcRect/>
                    <a:stretch>
                      <a:fillRect/>
                    </a:stretch>
                  </pic:blipFill>
                  <pic:spPr>
                    <a:xfrm>
                      <a:off x="0" y="0"/>
                      <a:ext cx="1543050" cy="3133725"/>
                    </a:xfrm>
                    <a:prstGeom prst="rect">
                      <a:avLst/>
                    </a:prstGeom>
                    <a:ln/>
                  </pic:spPr>
                </pic:pic>
              </a:graphicData>
            </a:graphic>
          </wp:inline>
        </w:drawing>
      </w:r>
    </w:p>
    <w:p w14:paraId="2AA17745" w14:textId="1D8C90F7" w:rsidR="009D1CD5" w:rsidRPr="00472373" w:rsidRDefault="009D1CD5" w:rsidP="7ED13CEF">
      <w:pPr>
        <w:pBdr>
          <w:top w:val="nil"/>
          <w:left w:val="nil"/>
          <w:bottom w:val="nil"/>
          <w:right w:val="nil"/>
          <w:between w:val="nil"/>
        </w:pBdr>
        <w:spacing w:line="240" w:lineRule="auto"/>
        <w:ind w:left="0" w:hanging="2"/>
        <w:jc w:val="center"/>
        <w:rPr>
          <w:rFonts w:ascii="Arial" w:eastAsia="Arial" w:hAnsi="Arial" w:cs="Arial"/>
          <w:sz w:val="22"/>
          <w:szCs w:val="22"/>
        </w:rPr>
      </w:pPr>
      <w:r w:rsidRPr="00472373">
        <w:rPr>
          <w:rFonts w:ascii="Arial" w:eastAsia="Arial" w:hAnsi="Arial" w:cs="Arial"/>
          <w:sz w:val="22"/>
          <w:szCs w:val="22"/>
        </w:rPr>
        <w:t xml:space="preserve">Figure </w:t>
      </w:r>
      <w:r w:rsidR="18B6D6EF" w:rsidRPr="00472373">
        <w:rPr>
          <w:rFonts w:ascii="Arial" w:eastAsia="Arial" w:hAnsi="Arial" w:cs="Arial"/>
          <w:sz w:val="22"/>
          <w:szCs w:val="22"/>
        </w:rPr>
        <w:t>3.1.4</w:t>
      </w:r>
      <w:r w:rsidRPr="00472373">
        <w:rPr>
          <w:rFonts w:ascii="Arial" w:eastAsia="Arial" w:hAnsi="Arial" w:cs="Arial"/>
          <w:sz w:val="22"/>
          <w:szCs w:val="22"/>
        </w:rPr>
        <w:t xml:space="preserve"> - Welcome screen of application</w:t>
      </w:r>
    </w:p>
    <w:p w14:paraId="0F695129" w14:textId="77777777" w:rsidR="009D1CD5" w:rsidRPr="00472373" w:rsidRDefault="009D1CD5" w:rsidP="7ED13CEF">
      <w:pPr>
        <w:pBdr>
          <w:top w:val="nil"/>
          <w:left w:val="nil"/>
          <w:bottom w:val="nil"/>
          <w:right w:val="nil"/>
          <w:between w:val="nil"/>
        </w:pBdr>
        <w:spacing w:line="240" w:lineRule="auto"/>
        <w:ind w:left="0" w:hanging="2"/>
        <w:rPr>
          <w:rFonts w:ascii="Arial" w:eastAsia="Arial" w:hAnsi="Arial" w:cs="Arial"/>
          <w:sz w:val="22"/>
          <w:szCs w:val="22"/>
        </w:rPr>
      </w:pPr>
    </w:p>
    <w:p w14:paraId="3655BEBF" w14:textId="1E3AF2BC" w:rsidR="009D1CD5" w:rsidRPr="00472373" w:rsidRDefault="24C40F8F" w:rsidP="7ED13CEF">
      <w:pPr>
        <w:pBdr>
          <w:top w:val="nil"/>
          <w:left w:val="nil"/>
          <w:bottom w:val="nil"/>
          <w:right w:val="nil"/>
          <w:between w:val="nil"/>
        </w:pBdr>
        <w:spacing w:line="240" w:lineRule="auto"/>
        <w:ind w:left="0" w:hanging="2"/>
        <w:rPr>
          <w:rFonts w:ascii="Arial" w:eastAsia="Arial" w:hAnsi="Arial" w:cs="Arial"/>
          <w:sz w:val="22"/>
          <w:szCs w:val="22"/>
        </w:rPr>
      </w:pPr>
      <w:r w:rsidRPr="00472373">
        <w:rPr>
          <w:rFonts w:ascii="Arial" w:eastAsia="Arial" w:hAnsi="Arial" w:cs="Arial"/>
          <w:sz w:val="22"/>
          <w:szCs w:val="22"/>
        </w:rPr>
        <w:t>Below, Figures 3.1.5 and 3.1.6 show the push notification that pop up after a large block of communication (</w:t>
      </w:r>
      <w:proofErr w:type="gramStart"/>
      <w:r w:rsidRPr="00472373">
        <w:rPr>
          <w:rFonts w:ascii="Arial" w:eastAsia="Arial" w:hAnsi="Arial" w:cs="Arial"/>
          <w:sz w:val="22"/>
          <w:szCs w:val="22"/>
        </w:rPr>
        <w:t>e.g.</w:t>
      </w:r>
      <w:proofErr w:type="gramEnd"/>
      <w:r w:rsidRPr="00472373">
        <w:rPr>
          <w:rFonts w:ascii="Arial" w:eastAsia="Arial" w:hAnsi="Arial" w:cs="Arial"/>
          <w:sz w:val="22"/>
          <w:szCs w:val="22"/>
        </w:rPr>
        <w:t xml:space="preserve"> a long text conversation of rapidly sent and received messages that last for </w:t>
      </w:r>
      <w:r w:rsidR="6368F4C0" w:rsidRPr="00472373">
        <w:rPr>
          <w:rFonts w:ascii="Arial" w:eastAsia="Arial" w:hAnsi="Arial" w:cs="Arial"/>
          <w:sz w:val="22"/>
          <w:szCs w:val="22"/>
        </w:rPr>
        <w:t>longer that one or two text messages).</w:t>
      </w:r>
    </w:p>
    <w:p w14:paraId="20631AC3" w14:textId="79B11E55" w:rsidR="009D1CD5" w:rsidRPr="00472373" w:rsidRDefault="009D1CD5" w:rsidP="7ED13CEF">
      <w:pPr>
        <w:pBdr>
          <w:top w:val="nil"/>
          <w:left w:val="nil"/>
          <w:bottom w:val="nil"/>
          <w:right w:val="nil"/>
          <w:between w:val="nil"/>
        </w:pBdr>
        <w:spacing w:line="240" w:lineRule="auto"/>
        <w:ind w:left="0" w:hanging="2"/>
        <w:rPr>
          <w:rFonts w:ascii="Arial" w:eastAsia="Arial" w:hAnsi="Arial" w:cs="Arial"/>
          <w:sz w:val="22"/>
          <w:szCs w:val="22"/>
        </w:rPr>
      </w:pPr>
      <w:bookmarkStart w:id="44" w:name="_heading=h.uoswkm5g2x3d" w:colFirst="0" w:colLast="0"/>
      <w:bookmarkEnd w:id="44"/>
      <w:r w:rsidRPr="00472373">
        <w:rPr>
          <w:rFonts w:ascii="Arial" w:hAnsi="Arial" w:cs="Arial"/>
          <w:noProof/>
          <w:sz w:val="22"/>
          <w:szCs w:val="22"/>
        </w:rPr>
        <w:drawing>
          <wp:inline distT="114300" distB="114300" distL="114300" distR="114300" wp14:anchorId="24283B9C" wp14:editId="7E634846">
            <wp:extent cx="2064822" cy="3620984"/>
            <wp:effectExtent l="0" t="0" r="5715" b="0"/>
            <wp:docPr id="10" name="image9.jpg" descr="A screen shot of a smart phon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9.jpg" descr="A screen shot of a smart phone&#10;&#10;Description automatically generated"/>
                    <pic:cNvPicPr preferRelativeResize="0"/>
                  </pic:nvPicPr>
                  <pic:blipFill>
                    <a:blip r:embed="rId22"/>
                    <a:srcRect/>
                    <a:stretch>
                      <a:fillRect/>
                    </a:stretch>
                  </pic:blipFill>
                  <pic:spPr>
                    <a:xfrm>
                      <a:off x="0" y="0"/>
                      <a:ext cx="2087171" cy="3660176"/>
                    </a:xfrm>
                    <a:prstGeom prst="rect">
                      <a:avLst/>
                    </a:prstGeom>
                    <a:ln/>
                  </pic:spPr>
                </pic:pic>
              </a:graphicData>
            </a:graphic>
          </wp:inline>
        </w:drawing>
      </w:r>
      <w:r w:rsidR="1CA14716" w:rsidRPr="00472373">
        <w:rPr>
          <w:rFonts w:ascii="Arial" w:eastAsia="Arial" w:hAnsi="Arial" w:cs="Arial"/>
          <w:sz w:val="22"/>
          <w:szCs w:val="22"/>
        </w:rPr>
        <w:t xml:space="preserve">         </w:t>
      </w:r>
      <w:r w:rsidR="3A29D636" w:rsidRPr="00472373">
        <w:rPr>
          <w:rFonts w:ascii="Arial" w:eastAsia="Arial" w:hAnsi="Arial" w:cs="Arial"/>
          <w:sz w:val="22"/>
          <w:szCs w:val="22"/>
        </w:rPr>
        <w:t xml:space="preserve">             </w:t>
      </w:r>
      <w:r w:rsidR="0FB3216E" w:rsidRPr="00472373">
        <w:rPr>
          <w:rFonts w:ascii="Arial" w:eastAsia="Arial" w:hAnsi="Arial" w:cs="Arial"/>
          <w:sz w:val="22"/>
          <w:szCs w:val="22"/>
        </w:rPr>
        <w:t xml:space="preserve">  </w:t>
      </w:r>
      <w:r w:rsidR="3A29D636" w:rsidRPr="00472373">
        <w:rPr>
          <w:rFonts w:ascii="Arial" w:eastAsia="Arial" w:hAnsi="Arial" w:cs="Arial"/>
          <w:sz w:val="22"/>
          <w:szCs w:val="22"/>
        </w:rPr>
        <w:t xml:space="preserve">   </w:t>
      </w:r>
      <w:r w:rsidRPr="00472373">
        <w:rPr>
          <w:rFonts w:ascii="Arial" w:hAnsi="Arial" w:cs="Arial"/>
          <w:noProof/>
          <w:sz w:val="22"/>
          <w:szCs w:val="22"/>
        </w:rPr>
        <w:drawing>
          <wp:inline distT="114300" distB="114300" distL="114300" distR="114300" wp14:anchorId="6EC3D50B" wp14:editId="450245E6">
            <wp:extent cx="1947553" cy="3620770"/>
            <wp:effectExtent l="0" t="0" r="0" b="0"/>
            <wp:docPr id="3" name="image4.jpg" descr="A screen shot of a smart phone&#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4.jpg" descr="A screen shot of a smart phone&#10;&#10;Description automatically generated"/>
                    <pic:cNvPicPr preferRelativeResize="0"/>
                  </pic:nvPicPr>
                  <pic:blipFill>
                    <a:blip r:embed="rId23"/>
                    <a:srcRect/>
                    <a:stretch>
                      <a:fillRect/>
                    </a:stretch>
                  </pic:blipFill>
                  <pic:spPr>
                    <a:xfrm>
                      <a:off x="0" y="0"/>
                      <a:ext cx="1961751" cy="3647166"/>
                    </a:xfrm>
                    <a:prstGeom prst="rect">
                      <a:avLst/>
                    </a:prstGeom>
                    <a:ln/>
                  </pic:spPr>
                </pic:pic>
              </a:graphicData>
            </a:graphic>
          </wp:inline>
        </w:drawing>
      </w:r>
    </w:p>
    <w:p w14:paraId="347EEB82" w14:textId="77777777" w:rsidR="009D1CD5" w:rsidRPr="00472373" w:rsidRDefault="009D1CD5" w:rsidP="7ED13CEF">
      <w:pPr>
        <w:pBdr>
          <w:top w:val="nil"/>
          <w:left w:val="nil"/>
          <w:bottom w:val="nil"/>
          <w:right w:val="nil"/>
          <w:between w:val="nil"/>
        </w:pBdr>
        <w:spacing w:line="240" w:lineRule="auto"/>
        <w:ind w:leftChars="0" w:left="0" w:firstLineChars="0" w:firstLine="0"/>
        <w:rPr>
          <w:rFonts w:ascii="Arial" w:eastAsia="Arial" w:hAnsi="Arial" w:cs="Arial"/>
          <w:sz w:val="22"/>
          <w:szCs w:val="22"/>
        </w:rPr>
      </w:pPr>
      <w:bookmarkStart w:id="45" w:name="_heading=h.lwolp4svcne5"/>
      <w:bookmarkStart w:id="46" w:name="_heading=h.omchwqh73d9t"/>
      <w:bookmarkEnd w:id="45"/>
      <w:bookmarkEnd w:id="46"/>
    </w:p>
    <w:p w14:paraId="1D5267A1" w14:textId="575D9B94" w:rsidR="009D1CD5" w:rsidRPr="00472373" w:rsidRDefault="009D1CD5" w:rsidP="7ED13CEF">
      <w:pPr>
        <w:spacing w:line="240" w:lineRule="auto"/>
        <w:ind w:left="0" w:hanging="2"/>
        <w:rPr>
          <w:rFonts w:ascii="Arial" w:eastAsia="Arial" w:hAnsi="Arial" w:cs="Arial"/>
          <w:sz w:val="22"/>
          <w:szCs w:val="22"/>
        </w:rPr>
      </w:pPr>
      <w:bookmarkStart w:id="47" w:name="_heading=h.hbgvqi7ujmjf"/>
      <w:bookmarkStart w:id="48" w:name="_Toc54870238"/>
      <w:bookmarkEnd w:id="47"/>
      <w:r w:rsidRPr="00472373">
        <w:rPr>
          <w:rFonts w:ascii="Arial" w:eastAsia="Arial" w:hAnsi="Arial" w:cs="Arial"/>
          <w:sz w:val="22"/>
          <w:szCs w:val="22"/>
        </w:rPr>
        <w:t xml:space="preserve">Figure </w:t>
      </w:r>
      <w:r w:rsidR="0B3B56D2" w:rsidRPr="00472373">
        <w:rPr>
          <w:rFonts w:ascii="Arial" w:eastAsia="Arial" w:hAnsi="Arial" w:cs="Arial"/>
          <w:sz w:val="22"/>
          <w:szCs w:val="22"/>
        </w:rPr>
        <w:t>3.1.5</w:t>
      </w:r>
      <w:r w:rsidRPr="00472373">
        <w:rPr>
          <w:rFonts w:ascii="Arial" w:eastAsia="Arial" w:hAnsi="Arial" w:cs="Arial"/>
          <w:sz w:val="22"/>
          <w:szCs w:val="22"/>
        </w:rPr>
        <w:t xml:space="preserve"> - Application pushes notification </w:t>
      </w:r>
      <w:r w:rsidR="7BF3B9AE" w:rsidRPr="00472373">
        <w:rPr>
          <w:rFonts w:ascii="Arial" w:eastAsia="Arial" w:hAnsi="Arial" w:cs="Arial"/>
          <w:sz w:val="22"/>
          <w:szCs w:val="22"/>
        </w:rPr>
        <w:t xml:space="preserve">           </w:t>
      </w:r>
      <w:r w:rsidR="5730D4AE" w:rsidRPr="00472373">
        <w:rPr>
          <w:rFonts w:ascii="Arial" w:eastAsia="Arial" w:hAnsi="Arial" w:cs="Arial"/>
          <w:sz w:val="22"/>
          <w:szCs w:val="22"/>
        </w:rPr>
        <w:t xml:space="preserve"> </w:t>
      </w:r>
      <w:r w:rsidR="7BF3B9AE" w:rsidRPr="00472373">
        <w:rPr>
          <w:rFonts w:ascii="Arial" w:eastAsia="Arial" w:hAnsi="Arial" w:cs="Arial"/>
          <w:sz w:val="22"/>
          <w:szCs w:val="22"/>
        </w:rPr>
        <w:t xml:space="preserve">Figure </w:t>
      </w:r>
      <w:r w:rsidR="18528134" w:rsidRPr="00472373">
        <w:rPr>
          <w:rFonts w:ascii="Arial" w:eastAsia="Arial" w:hAnsi="Arial" w:cs="Arial"/>
          <w:sz w:val="22"/>
          <w:szCs w:val="22"/>
        </w:rPr>
        <w:t>3.1.6</w:t>
      </w:r>
      <w:r w:rsidR="7BF3B9AE" w:rsidRPr="00472373">
        <w:rPr>
          <w:rFonts w:ascii="Arial" w:eastAsia="Arial" w:hAnsi="Arial" w:cs="Arial"/>
          <w:sz w:val="22"/>
          <w:szCs w:val="22"/>
        </w:rPr>
        <w:t xml:space="preserve"> - Application pushes notification </w:t>
      </w:r>
      <w:r w:rsidR="25C54375" w:rsidRPr="00472373">
        <w:rPr>
          <w:rFonts w:ascii="Arial" w:eastAsia="Arial" w:hAnsi="Arial" w:cs="Arial"/>
          <w:sz w:val="22"/>
          <w:szCs w:val="22"/>
        </w:rPr>
        <w:t xml:space="preserve">to ask if the interactions was </w:t>
      </w:r>
      <w:r w:rsidR="7BF3B9AE" w:rsidRPr="00472373">
        <w:rPr>
          <w:rFonts w:ascii="Arial" w:eastAsia="Arial" w:hAnsi="Arial" w:cs="Arial"/>
          <w:sz w:val="22"/>
          <w:szCs w:val="22"/>
        </w:rPr>
        <w:t xml:space="preserve">                   </w:t>
      </w:r>
      <w:r w:rsidR="2442FCC2" w:rsidRPr="00472373">
        <w:rPr>
          <w:rFonts w:ascii="Arial" w:eastAsia="Arial" w:hAnsi="Arial" w:cs="Arial"/>
          <w:sz w:val="22"/>
          <w:szCs w:val="22"/>
        </w:rPr>
        <w:t xml:space="preserve"> </w:t>
      </w:r>
      <w:r w:rsidR="7BF3B9AE" w:rsidRPr="00472373">
        <w:rPr>
          <w:rFonts w:ascii="Arial" w:eastAsia="Arial" w:hAnsi="Arial" w:cs="Arial"/>
          <w:sz w:val="22"/>
          <w:szCs w:val="22"/>
        </w:rPr>
        <w:t>to ask user how much of an impact</w:t>
      </w:r>
      <w:r w:rsidR="5D5BD937" w:rsidRPr="00472373">
        <w:rPr>
          <w:rFonts w:ascii="Arial" w:eastAsia="Arial" w:hAnsi="Arial" w:cs="Arial"/>
          <w:sz w:val="22"/>
          <w:szCs w:val="22"/>
        </w:rPr>
        <w:t xml:space="preserve"> </w:t>
      </w:r>
      <w:r w:rsidR="1399E48D" w:rsidRPr="00472373">
        <w:rPr>
          <w:rFonts w:ascii="Arial" w:eastAsia="Arial" w:hAnsi="Arial" w:cs="Arial"/>
          <w:sz w:val="22"/>
          <w:szCs w:val="22"/>
        </w:rPr>
        <w:t>negative or positive</w:t>
      </w:r>
      <w:r w:rsidR="06391243" w:rsidRPr="00472373">
        <w:rPr>
          <w:rFonts w:ascii="Arial" w:eastAsia="Arial" w:hAnsi="Arial" w:cs="Arial"/>
          <w:sz w:val="22"/>
          <w:szCs w:val="22"/>
        </w:rPr>
        <w:t xml:space="preserve">                                                     </w:t>
      </w:r>
      <w:r w:rsidR="0BA4B6F7" w:rsidRPr="00472373">
        <w:rPr>
          <w:rFonts w:ascii="Arial" w:eastAsia="Arial" w:hAnsi="Arial" w:cs="Arial"/>
          <w:sz w:val="22"/>
          <w:szCs w:val="22"/>
        </w:rPr>
        <w:t>the</w:t>
      </w:r>
      <w:r w:rsidR="06391243" w:rsidRPr="00472373">
        <w:rPr>
          <w:rFonts w:ascii="Arial" w:eastAsia="Arial" w:hAnsi="Arial" w:cs="Arial"/>
          <w:sz w:val="22"/>
          <w:szCs w:val="22"/>
        </w:rPr>
        <w:t xml:space="preserve"> </w:t>
      </w:r>
      <w:r w:rsidR="7BF3B9AE" w:rsidRPr="00472373">
        <w:rPr>
          <w:rFonts w:ascii="Arial" w:eastAsia="Arial" w:hAnsi="Arial" w:cs="Arial"/>
          <w:sz w:val="22"/>
          <w:szCs w:val="22"/>
        </w:rPr>
        <w:t>interaction had.</w:t>
      </w:r>
    </w:p>
    <w:p w14:paraId="4EC2546C" w14:textId="71E7CF74" w:rsidR="0E937209" w:rsidRPr="00472373" w:rsidRDefault="0E937209" w:rsidP="7ED13CEF">
      <w:pPr>
        <w:spacing w:line="240" w:lineRule="auto"/>
        <w:ind w:left="0" w:hanging="2"/>
        <w:rPr>
          <w:rFonts w:ascii="Arial" w:eastAsia="Arial" w:hAnsi="Arial" w:cs="Arial"/>
          <w:sz w:val="22"/>
          <w:szCs w:val="22"/>
        </w:rPr>
      </w:pPr>
    </w:p>
    <w:bookmarkStart w:id="49" w:name="_Toc57641954"/>
    <w:p w14:paraId="00E2C685" w14:textId="62FC427E" w:rsidR="009D1CD5" w:rsidRPr="00472373" w:rsidRDefault="006949FA" w:rsidP="1C09D5B9">
      <w:pPr>
        <w:pStyle w:val="Heading2"/>
        <w:rPr>
          <w:rFonts w:eastAsiaTheme="minorEastAsia" w:cs="Arial"/>
          <w:bCs/>
          <w:sz w:val="22"/>
          <w:szCs w:val="22"/>
        </w:rPr>
      </w:pPr>
      <w:sdt>
        <w:sdtPr>
          <w:rPr>
            <w:rFonts w:cs="Arial"/>
            <w:sz w:val="22"/>
            <w:szCs w:val="22"/>
          </w:rPr>
          <w:tag w:val="goog_rdk_1"/>
          <w:id w:val="-1550292454"/>
          <w:placeholder>
            <w:docPart w:val="DefaultPlaceholder_1081868574"/>
          </w:placeholder>
          <w:showingPlcHdr/>
        </w:sdtPr>
        <w:sdtEndPr/>
        <w:sdtContent/>
      </w:sdt>
      <w:r w:rsidR="009D1CD5" w:rsidRPr="00472373">
        <w:rPr>
          <w:rFonts w:cs="Arial"/>
          <w:sz w:val="22"/>
          <w:szCs w:val="22"/>
        </w:rPr>
        <w:t>Outputs</w:t>
      </w:r>
      <w:bookmarkEnd w:id="48"/>
      <w:bookmarkEnd w:id="49"/>
    </w:p>
    <w:p w14:paraId="16E67D10" w14:textId="1D117EA8" w:rsidR="009D1CD5" w:rsidRPr="00472373" w:rsidRDefault="009D1CD5" w:rsidP="7ED13CEF">
      <w:pPr>
        <w:ind w:left="0" w:hanging="2"/>
        <w:rPr>
          <w:rFonts w:ascii="Arial" w:eastAsia="Arial" w:hAnsi="Arial" w:cs="Arial"/>
          <w:sz w:val="22"/>
          <w:szCs w:val="22"/>
        </w:rPr>
      </w:pPr>
      <w:bookmarkStart w:id="50" w:name="_heading=h.wtnzjodq1yxk"/>
      <w:bookmarkEnd w:id="50"/>
      <w:r w:rsidRPr="00472373">
        <w:rPr>
          <w:rFonts w:ascii="Arial" w:eastAsia="Arial" w:hAnsi="Arial" w:cs="Arial"/>
          <w:sz w:val="22"/>
          <w:szCs w:val="22"/>
        </w:rPr>
        <w:t xml:space="preserve">The user application will output the names of the contacts that are in the user’s inner circle. The application will run the algorithm to determine which contacts to display (Figure </w:t>
      </w:r>
      <w:r w:rsidR="628F139A" w:rsidRPr="00472373">
        <w:rPr>
          <w:rFonts w:ascii="Arial" w:eastAsia="Arial" w:hAnsi="Arial" w:cs="Arial"/>
          <w:sz w:val="22"/>
          <w:szCs w:val="22"/>
        </w:rPr>
        <w:t>3.2.1</w:t>
      </w:r>
      <w:r w:rsidRPr="00472373">
        <w:rPr>
          <w:rFonts w:ascii="Arial" w:eastAsia="Arial" w:hAnsi="Arial" w:cs="Arial"/>
          <w:sz w:val="22"/>
          <w:szCs w:val="22"/>
        </w:rPr>
        <w:t xml:space="preserve">). </w:t>
      </w:r>
      <w:r w:rsidRPr="00472373">
        <w:rPr>
          <w:rFonts w:ascii="Arial" w:hAnsi="Arial" w:cs="Arial"/>
          <w:sz w:val="22"/>
          <w:szCs w:val="22"/>
        </w:rPr>
        <w:br/>
      </w:r>
    </w:p>
    <w:p w14:paraId="235890C1" w14:textId="77777777" w:rsidR="009D1CD5" w:rsidRPr="00472373" w:rsidRDefault="009D1CD5" w:rsidP="7ED13CEF">
      <w:pPr>
        <w:ind w:left="0" w:hanging="2"/>
        <w:jc w:val="center"/>
        <w:rPr>
          <w:rFonts w:ascii="Arial" w:eastAsia="Arial" w:hAnsi="Arial" w:cs="Arial"/>
          <w:sz w:val="22"/>
          <w:szCs w:val="22"/>
        </w:rPr>
      </w:pPr>
      <w:bookmarkStart w:id="51" w:name="_heading=h.i0vjtijgtzvr" w:colFirst="0" w:colLast="0"/>
      <w:bookmarkEnd w:id="51"/>
      <w:r w:rsidRPr="00472373">
        <w:rPr>
          <w:rFonts w:ascii="Arial" w:hAnsi="Arial" w:cs="Arial"/>
          <w:noProof/>
          <w:sz w:val="22"/>
          <w:szCs w:val="22"/>
        </w:rPr>
        <w:drawing>
          <wp:inline distT="114300" distB="114300" distL="114300" distR="114300" wp14:anchorId="024DAB26" wp14:editId="78AB8DA5">
            <wp:extent cx="1615044" cy="3301340"/>
            <wp:effectExtent l="0" t="0" r="0" b="1270"/>
            <wp:docPr id="1" name="image12.jpg" descr="Graphical user interface, text, application, chat or text message&#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2.jpg" descr="Graphical user interface, text, application, chat or text message&#10;&#10;Description automatically generated"/>
                    <pic:cNvPicPr preferRelativeResize="0"/>
                  </pic:nvPicPr>
                  <pic:blipFill>
                    <a:blip r:embed="rId24"/>
                    <a:srcRect/>
                    <a:stretch>
                      <a:fillRect/>
                    </a:stretch>
                  </pic:blipFill>
                  <pic:spPr>
                    <a:xfrm>
                      <a:off x="0" y="0"/>
                      <a:ext cx="1628595" cy="3329039"/>
                    </a:xfrm>
                    <a:prstGeom prst="rect">
                      <a:avLst/>
                    </a:prstGeom>
                    <a:ln/>
                  </pic:spPr>
                </pic:pic>
              </a:graphicData>
            </a:graphic>
          </wp:inline>
        </w:drawing>
      </w:r>
    </w:p>
    <w:p w14:paraId="17B5F519" w14:textId="58A1D5A9" w:rsidR="00174D13" w:rsidRPr="00472373" w:rsidRDefault="009D1CD5" w:rsidP="7ED13CEF">
      <w:pPr>
        <w:ind w:left="0" w:hanging="2"/>
        <w:jc w:val="center"/>
        <w:rPr>
          <w:rFonts w:ascii="Arial" w:eastAsia="Arial" w:hAnsi="Arial" w:cs="Arial"/>
          <w:sz w:val="22"/>
          <w:szCs w:val="22"/>
        </w:rPr>
      </w:pPr>
      <w:r w:rsidRPr="00472373">
        <w:rPr>
          <w:rFonts w:ascii="Arial" w:eastAsia="Arial" w:hAnsi="Arial" w:cs="Arial"/>
          <w:sz w:val="22"/>
          <w:szCs w:val="22"/>
        </w:rPr>
        <w:t xml:space="preserve">Figure </w:t>
      </w:r>
      <w:r w:rsidR="28FCE4E2" w:rsidRPr="00472373">
        <w:rPr>
          <w:rFonts w:ascii="Arial" w:eastAsia="Arial" w:hAnsi="Arial" w:cs="Arial"/>
          <w:sz w:val="22"/>
          <w:szCs w:val="22"/>
        </w:rPr>
        <w:t>3.2.1</w:t>
      </w:r>
      <w:r w:rsidRPr="00472373">
        <w:rPr>
          <w:rFonts w:ascii="Arial" w:eastAsia="Arial" w:hAnsi="Arial" w:cs="Arial"/>
          <w:sz w:val="22"/>
          <w:szCs w:val="22"/>
        </w:rPr>
        <w:t xml:space="preserve"> - Screen displaying inner circle of numbers application has access to.</w:t>
      </w:r>
    </w:p>
    <w:p w14:paraId="6CEA3523" w14:textId="77777777" w:rsidR="00174D13" w:rsidRPr="00472373" w:rsidRDefault="00174D13" w:rsidP="7ED13CEF">
      <w:pPr>
        <w:suppressAutoHyphens w:val="0"/>
        <w:spacing w:line="240" w:lineRule="auto"/>
        <w:ind w:leftChars="0" w:left="0" w:firstLineChars="0" w:firstLine="0"/>
        <w:textDirection w:val="lrTb"/>
        <w:textAlignment w:val="auto"/>
        <w:rPr>
          <w:rFonts w:ascii="Arial" w:eastAsia="Arial" w:hAnsi="Arial" w:cs="Arial"/>
          <w:sz w:val="22"/>
          <w:szCs w:val="22"/>
        </w:rPr>
      </w:pPr>
      <w:r w:rsidRPr="00472373">
        <w:rPr>
          <w:rFonts w:ascii="Arial" w:eastAsia="Arial" w:hAnsi="Arial" w:cs="Arial"/>
          <w:sz w:val="22"/>
          <w:szCs w:val="22"/>
        </w:rPr>
        <w:br w:type="page"/>
      </w:r>
    </w:p>
    <w:p w14:paraId="3A888C06" w14:textId="77777777" w:rsidR="009D1CD5" w:rsidRPr="00472373" w:rsidRDefault="009D1CD5" w:rsidP="009D1CD5">
      <w:pPr>
        <w:pStyle w:val="Heading1"/>
        <w:rPr>
          <w:rFonts w:eastAsia="Arial" w:cs="Arial"/>
          <w:sz w:val="22"/>
          <w:szCs w:val="22"/>
        </w:rPr>
      </w:pPr>
      <w:bookmarkStart w:id="52" w:name="_heading=h.ubno6zvse7x6"/>
      <w:bookmarkStart w:id="53" w:name="_Toc54870239"/>
      <w:bookmarkStart w:id="54" w:name="_Toc57641955"/>
      <w:bookmarkEnd w:id="52"/>
      <w:r w:rsidRPr="00472373">
        <w:rPr>
          <w:rFonts w:eastAsia="Arial" w:cs="Arial"/>
          <w:sz w:val="22"/>
          <w:szCs w:val="22"/>
        </w:rPr>
        <w:lastRenderedPageBreak/>
        <w:t>DETAILED DESIGN</w:t>
      </w:r>
      <w:bookmarkEnd w:id="53"/>
      <w:bookmarkEnd w:id="54"/>
    </w:p>
    <w:p w14:paraId="66080BA7" w14:textId="4CD6F063" w:rsidR="6BD03700" w:rsidRPr="00472373" w:rsidRDefault="6BD03700" w:rsidP="7ED13CEF">
      <w:pPr>
        <w:ind w:left="0" w:hanging="2"/>
        <w:rPr>
          <w:rFonts w:ascii="Arial" w:eastAsia="Arial" w:hAnsi="Arial" w:cs="Arial"/>
          <w:sz w:val="22"/>
          <w:szCs w:val="22"/>
        </w:rPr>
      </w:pPr>
    </w:p>
    <w:p w14:paraId="74E84FA8" w14:textId="02F741BE" w:rsidR="4A018043" w:rsidRPr="00472373" w:rsidRDefault="4A018043" w:rsidP="79C81776">
      <w:pPr>
        <w:pStyle w:val="Heading2"/>
        <w:rPr>
          <w:rFonts w:cs="Arial"/>
          <w:sz w:val="22"/>
          <w:szCs w:val="22"/>
        </w:rPr>
      </w:pPr>
      <w:bookmarkStart w:id="55" w:name="_Toc57641956"/>
      <w:r w:rsidRPr="00472373">
        <w:rPr>
          <w:rFonts w:cs="Arial"/>
          <w:sz w:val="22"/>
          <w:szCs w:val="22"/>
        </w:rPr>
        <w:t>Hardware Detailed Design</w:t>
      </w:r>
      <w:bookmarkEnd w:id="55"/>
    </w:p>
    <w:p w14:paraId="3668B533" w14:textId="77A57F3B" w:rsidR="6BD03700" w:rsidRPr="00472373" w:rsidRDefault="6BD03700" w:rsidP="7ED13CEF">
      <w:pPr>
        <w:ind w:left="0" w:hanging="2"/>
        <w:rPr>
          <w:rFonts w:ascii="Arial" w:eastAsia="Arial" w:hAnsi="Arial" w:cs="Arial"/>
          <w:sz w:val="22"/>
          <w:szCs w:val="22"/>
        </w:rPr>
      </w:pPr>
    </w:p>
    <w:p w14:paraId="3E9FB1B4" w14:textId="75CBF7AB" w:rsidR="2AFC8C0F" w:rsidRPr="00472373" w:rsidRDefault="2AFC8C0F" w:rsidP="7ED13CEF">
      <w:pPr>
        <w:ind w:left="0" w:hanging="2"/>
        <w:rPr>
          <w:rFonts w:ascii="Arial" w:eastAsia="Arial" w:hAnsi="Arial" w:cs="Arial"/>
          <w:sz w:val="22"/>
          <w:szCs w:val="22"/>
        </w:rPr>
      </w:pPr>
      <w:r w:rsidRPr="00472373">
        <w:rPr>
          <w:rFonts w:ascii="Arial" w:eastAsia="Arial" w:hAnsi="Arial" w:cs="Arial"/>
          <w:sz w:val="22"/>
          <w:szCs w:val="22"/>
        </w:rPr>
        <w:t>There is no hardware component for Helping Hands Application.</w:t>
      </w:r>
    </w:p>
    <w:p w14:paraId="23708C66" w14:textId="094C9422" w:rsidR="009D1CD5" w:rsidRPr="00472373" w:rsidRDefault="07073900" w:rsidP="7ED13CEF">
      <w:pPr>
        <w:pStyle w:val="Heading2"/>
        <w:numPr>
          <w:ilvl w:val="1"/>
          <w:numId w:val="0"/>
        </w:numPr>
        <w:rPr>
          <w:rFonts w:cs="Arial"/>
          <w:sz w:val="22"/>
          <w:szCs w:val="22"/>
        </w:rPr>
      </w:pPr>
      <w:bookmarkStart w:id="56" w:name="_Toc54870240"/>
      <w:bookmarkStart w:id="57" w:name="_Toc57641957"/>
      <w:r w:rsidRPr="00472373">
        <w:rPr>
          <w:rFonts w:eastAsia="Arial" w:cs="Arial"/>
          <w:sz w:val="22"/>
          <w:szCs w:val="22"/>
        </w:rPr>
        <w:t xml:space="preserve">4.2      </w:t>
      </w:r>
      <w:r w:rsidR="009D1CD5" w:rsidRPr="00472373">
        <w:rPr>
          <w:rFonts w:eastAsia="Arial" w:cs="Arial"/>
          <w:sz w:val="22"/>
          <w:szCs w:val="22"/>
        </w:rPr>
        <w:t>Software Detailed Design</w:t>
      </w:r>
      <w:bookmarkEnd w:id="56"/>
      <w:bookmarkEnd w:id="57"/>
    </w:p>
    <w:p w14:paraId="1CDF125E" w14:textId="65C0DF87" w:rsidR="009D1CD5" w:rsidRPr="00472373" w:rsidRDefault="009D1CD5" w:rsidP="1C09D5B9">
      <w:pPr>
        <w:pBdr>
          <w:top w:val="nil"/>
          <w:left w:val="nil"/>
          <w:bottom w:val="nil"/>
          <w:right w:val="nil"/>
          <w:between w:val="nil"/>
        </w:pBdr>
        <w:spacing w:line="240" w:lineRule="auto"/>
        <w:ind w:left="0" w:hanging="2"/>
        <w:rPr>
          <w:rFonts w:ascii="Arial" w:eastAsia="Arial" w:hAnsi="Arial" w:cs="Arial"/>
          <w:sz w:val="22"/>
          <w:szCs w:val="22"/>
        </w:rPr>
      </w:pPr>
      <w:bookmarkStart w:id="58" w:name="_heading=h.90y1wa157k91"/>
      <w:bookmarkEnd w:id="58"/>
    </w:p>
    <w:p w14:paraId="562B6AB4" w14:textId="77777777" w:rsidR="009D1CD5" w:rsidRPr="00472373" w:rsidRDefault="009D1CD5" w:rsidP="7ED13CEF">
      <w:pPr>
        <w:pBdr>
          <w:top w:val="nil"/>
          <w:left w:val="nil"/>
          <w:bottom w:val="nil"/>
          <w:right w:val="nil"/>
          <w:between w:val="nil"/>
        </w:pBdr>
        <w:spacing w:line="240" w:lineRule="auto"/>
        <w:ind w:left="0" w:hanging="2"/>
        <w:rPr>
          <w:rFonts w:ascii="Arial" w:eastAsia="Arial" w:hAnsi="Arial" w:cs="Arial"/>
          <w:sz w:val="22"/>
          <w:szCs w:val="22"/>
        </w:rPr>
      </w:pPr>
      <w:bookmarkStart w:id="59" w:name="_heading=h.vpjswlbeysi6"/>
      <w:bookmarkEnd w:id="59"/>
      <w:r w:rsidRPr="00472373">
        <w:rPr>
          <w:rFonts w:ascii="Arial" w:eastAsia="Arial" w:hAnsi="Arial" w:cs="Arial"/>
          <w:sz w:val="22"/>
          <w:szCs w:val="22"/>
        </w:rPr>
        <w:t>State Chart</w:t>
      </w:r>
    </w:p>
    <w:p w14:paraId="5AA970A7" w14:textId="77777777" w:rsidR="009D1CD5" w:rsidRPr="00472373" w:rsidRDefault="009D1CD5" w:rsidP="7ED13CEF">
      <w:pPr>
        <w:pBdr>
          <w:top w:val="nil"/>
          <w:left w:val="nil"/>
          <w:bottom w:val="nil"/>
          <w:right w:val="nil"/>
          <w:between w:val="nil"/>
        </w:pBdr>
        <w:spacing w:line="240" w:lineRule="auto"/>
        <w:ind w:left="0" w:hanging="2"/>
        <w:rPr>
          <w:rFonts w:ascii="Arial" w:eastAsia="Arial" w:hAnsi="Arial" w:cs="Arial"/>
          <w:sz w:val="22"/>
          <w:szCs w:val="22"/>
        </w:rPr>
      </w:pPr>
      <w:bookmarkStart w:id="60" w:name="_heading=h.9oq874fuvzdn"/>
      <w:bookmarkEnd w:id="60"/>
    </w:p>
    <w:p w14:paraId="31539AC6" w14:textId="5C298D86" w:rsidR="009D1CD5" w:rsidRPr="00472373" w:rsidRDefault="4C5AC1D1" w:rsidP="7ED13CEF">
      <w:pPr>
        <w:pBdr>
          <w:top w:val="nil"/>
          <w:left w:val="nil"/>
          <w:bottom w:val="nil"/>
          <w:right w:val="nil"/>
          <w:between w:val="nil"/>
        </w:pBdr>
        <w:spacing w:line="240" w:lineRule="auto"/>
        <w:ind w:left="0" w:hanging="2"/>
        <w:jc w:val="center"/>
        <w:rPr>
          <w:rFonts w:ascii="Arial" w:hAnsi="Arial" w:cs="Arial"/>
          <w:sz w:val="22"/>
          <w:szCs w:val="22"/>
        </w:rPr>
      </w:pPr>
      <w:r w:rsidRPr="00472373">
        <w:rPr>
          <w:rFonts w:ascii="Arial" w:hAnsi="Arial" w:cs="Arial"/>
          <w:noProof/>
          <w:sz w:val="22"/>
          <w:szCs w:val="22"/>
        </w:rPr>
        <w:drawing>
          <wp:inline distT="0" distB="0" distL="0" distR="0" wp14:anchorId="64AC7744" wp14:editId="2CF1A2D5">
            <wp:extent cx="4572000" cy="2867025"/>
            <wp:effectExtent l="0" t="0" r="0" b="0"/>
            <wp:docPr id="1792360378" name="Picture 1792360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572000" cy="2867025"/>
                    </a:xfrm>
                    <a:prstGeom prst="rect">
                      <a:avLst/>
                    </a:prstGeom>
                  </pic:spPr>
                </pic:pic>
              </a:graphicData>
            </a:graphic>
          </wp:inline>
        </w:drawing>
      </w:r>
    </w:p>
    <w:p w14:paraId="6E547D4C" w14:textId="035E080E" w:rsidR="69390706" w:rsidRPr="00472373" w:rsidRDefault="69390706" w:rsidP="1C09D5B9">
      <w:pPr>
        <w:spacing w:line="240" w:lineRule="auto"/>
        <w:ind w:left="0" w:hanging="2"/>
        <w:jc w:val="center"/>
        <w:rPr>
          <w:rFonts w:ascii="Arial" w:eastAsia="Arial" w:hAnsi="Arial" w:cs="Arial"/>
          <w:sz w:val="22"/>
          <w:szCs w:val="22"/>
        </w:rPr>
      </w:pPr>
      <w:r w:rsidRPr="00472373">
        <w:rPr>
          <w:rFonts w:ascii="Arial" w:eastAsia="Arial" w:hAnsi="Arial" w:cs="Arial"/>
          <w:sz w:val="22"/>
          <w:szCs w:val="22"/>
        </w:rPr>
        <w:t>Figure 4.2.</w:t>
      </w:r>
      <w:r w:rsidR="1704287F" w:rsidRPr="00472373">
        <w:rPr>
          <w:rFonts w:ascii="Arial" w:eastAsia="Arial" w:hAnsi="Arial" w:cs="Arial"/>
          <w:sz w:val="22"/>
          <w:szCs w:val="22"/>
        </w:rPr>
        <w:t>1</w:t>
      </w:r>
      <w:r w:rsidRPr="00472373">
        <w:rPr>
          <w:rFonts w:ascii="Arial" w:eastAsia="Arial" w:hAnsi="Arial" w:cs="Arial"/>
          <w:sz w:val="22"/>
          <w:szCs w:val="22"/>
        </w:rPr>
        <w:t xml:space="preserve"> - State Chart</w:t>
      </w:r>
    </w:p>
    <w:p w14:paraId="20584E0F" w14:textId="21D7593A" w:rsidR="1C09D5B9" w:rsidRPr="00472373" w:rsidRDefault="1C09D5B9" w:rsidP="1C09D5B9">
      <w:pPr>
        <w:spacing w:line="240" w:lineRule="auto"/>
        <w:ind w:left="0" w:hanging="2"/>
        <w:jc w:val="center"/>
        <w:rPr>
          <w:rFonts w:ascii="Arial" w:hAnsi="Arial" w:cs="Arial"/>
          <w:sz w:val="22"/>
          <w:szCs w:val="22"/>
        </w:rPr>
      </w:pPr>
    </w:p>
    <w:p w14:paraId="2856CC6C" w14:textId="0231C2AA" w:rsidR="69390706" w:rsidRPr="00472373" w:rsidRDefault="69390706" w:rsidP="1C09D5B9">
      <w:pPr>
        <w:spacing w:line="240" w:lineRule="auto"/>
        <w:ind w:left="0" w:hanging="2"/>
        <w:jc w:val="center"/>
        <w:rPr>
          <w:rFonts w:ascii="Arial" w:eastAsia="Arial" w:hAnsi="Arial" w:cs="Arial"/>
          <w:sz w:val="22"/>
          <w:szCs w:val="22"/>
        </w:rPr>
      </w:pPr>
      <w:r w:rsidRPr="00472373">
        <w:rPr>
          <w:rFonts w:ascii="Arial" w:eastAsia="Arial" w:hAnsi="Arial" w:cs="Arial"/>
          <w:sz w:val="22"/>
          <w:szCs w:val="22"/>
        </w:rPr>
        <w:t>The state chart describes what chain of events must happen in order for the application to move into the next state. In figure 4.2.</w:t>
      </w:r>
      <w:r w:rsidR="0E3939BC" w:rsidRPr="00472373">
        <w:rPr>
          <w:rFonts w:ascii="Arial" w:eastAsia="Arial" w:hAnsi="Arial" w:cs="Arial"/>
          <w:sz w:val="22"/>
          <w:szCs w:val="22"/>
        </w:rPr>
        <w:t>1</w:t>
      </w:r>
      <w:r w:rsidR="6F8A09EC" w:rsidRPr="00472373">
        <w:rPr>
          <w:rFonts w:ascii="Arial" w:eastAsia="Arial" w:hAnsi="Arial" w:cs="Arial"/>
          <w:sz w:val="22"/>
          <w:szCs w:val="22"/>
        </w:rPr>
        <w:t xml:space="preserve"> a user must select a specific button in order to move from the home screen to either the block number section, </w:t>
      </w:r>
      <w:r w:rsidR="2D7CFF74" w:rsidRPr="00472373">
        <w:rPr>
          <w:rFonts w:ascii="Arial" w:eastAsia="Arial" w:hAnsi="Arial" w:cs="Arial"/>
          <w:sz w:val="22"/>
          <w:szCs w:val="22"/>
        </w:rPr>
        <w:t>calculated</w:t>
      </w:r>
      <w:r w:rsidR="6F8A09EC" w:rsidRPr="00472373">
        <w:rPr>
          <w:rFonts w:ascii="Arial" w:eastAsia="Arial" w:hAnsi="Arial" w:cs="Arial"/>
          <w:sz w:val="22"/>
          <w:szCs w:val="22"/>
        </w:rPr>
        <w:t xml:space="preserve"> circles or changing the weights of the algorithm. </w:t>
      </w:r>
    </w:p>
    <w:p w14:paraId="6F656B2E" w14:textId="77777777" w:rsidR="009D1CD5" w:rsidRPr="00472373" w:rsidRDefault="009D1CD5" w:rsidP="7ED13CEF">
      <w:pPr>
        <w:pBdr>
          <w:top w:val="nil"/>
          <w:left w:val="nil"/>
          <w:bottom w:val="nil"/>
          <w:right w:val="nil"/>
          <w:between w:val="nil"/>
        </w:pBdr>
        <w:spacing w:line="240" w:lineRule="auto"/>
        <w:ind w:left="0" w:hanging="2"/>
        <w:rPr>
          <w:rFonts w:ascii="Arial" w:eastAsia="Arial" w:hAnsi="Arial" w:cs="Arial"/>
          <w:sz w:val="22"/>
          <w:szCs w:val="22"/>
        </w:rPr>
      </w:pPr>
      <w:bookmarkStart w:id="61" w:name="_heading=h.mxfdw15kpj8"/>
      <w:bookmarkEnd w:id="61"/>
    </w:p>
    <w:p w14:paraId="20CDA7F8" w14:textId="77777777" w:rsidR="009D1CD5" w:rsidRPr="00472373" w:rsidRDefault="009D1CD5" w:rsidP="7ED13CEF">
      <w:pPr>
        <w:pBdr>
          <w:top w:val="nil"/>
          <w:left w:val="nil"/>
          <w:bottom w:val="nil"/>
          <w:right w:val="nil"/>
          <w:between w:val="nil"/>
        </w:pBdr>
        <w:spacing w:line="240" w:lineRule="auto"/>
        <w:ind w:left="0" w:hanging="2"/>
        <w:rPr>
          <w:rFonts w:ascii="Arial" w:eastAsia="Arial" w:hAnsi="Arial" w:cs="Arial"/>
          <w:sz w:val="22"/>
          <w:szCs w:val="22"/>
        </w:rPr>
      </w:pPr>
      <w:bookmarkStart w:id="62" w:name="_heading=h.y34x33gwtg3b"/>
      <w:bookmarkEnd w:id="62"/>
      <w:r w:rsidRPr="00472373">
        <w:rPr>
          <w:rFonts w:ascii="Arial" w:eastAsia="Arial" w:hAnsi="Arial" w:cs="Arial"/>
          <w:sz w:val="22"/>
          <w:szCs w:val="22"/>
        </w:rPr>
        <w:t>Use Case Diagram</w:t>
      </w:r>
      <w:r w:rsidRPr="00472373">
        <w:rPr>
          <w:rFonts w:ascii="Arial" w:hAnsi="Arial" w:cs="Arial"/>
          <w:sz w:val="22"/>
          <w:szCs w:val="22"/>
        </w:rPr>
        <w:br/>
      </w:r>
    </w:p>
    <w:p w14:paraId="457A6628" w14:textId="7067D113" w:rsidR="00DA1FD6" w:rsidRPr="00472373" w:rsidRDefault="009D1CD5" w:rsidP="7ED13CEF">
      <w:pPr>
        <w:pBdr>
          <w:top w:val="nil"/>
          <w:left w:val="nil"/>
          <w:bottom w:val="nil"/>
          <w:right w:val="nil"/>
          <w:between w:val="nil"/>
        </w:pBdr>
        <w:spacing w:line="240" w:lineRule="auto"/>
        <w:ind w:left="0" w:hanging="2"/>
        <w:jc w:val="center"/>
        <w:rPr>
          <w:rFonts w:ascii="Arial" w:hAnsi="Arial" w:cs="Arial"/>
          <w:sz w:val="22"/>
          <w:szCs w:val="22"/>
        </w:rPr>
      </w:pPr>
      <w:bookmarkStart w:id="63" w:name="_heading=h.g82sbyrej2or" w:colFirst="0" w:colLast="0"/>
      <w:bookmarkEnd w:id="63"/>
      <w:r w:rsidRPr="00472373">
        <w:rPr>
          <w:rFonts w:ascii="Arial" w:hAnsi="Arial" w:cs="Arial"/>
          <w:noProof/>
          <w:sz w:val="22"/>
          <w:szCs w:val="22"/>
        </w:rPr>
        <w:lastRenderedPageBreak/>
        <w:drawing>
          <wp:inline distT="114300" distB="114300" distL="114300" distR="114300" wp14:anchorId="531DEAFA" wp14:editId="3DCC59DA">
            <wp:extent cx="3954483" cy="3716977"/>
            <wp:effectExtent l="0" t="0" r="0" b="4445"/>
            <wp:docPr id="6"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2.jpg" descr="Diagram&#10;&#10;Description automatically generated"/>
                    <pic:cNvPicPr preferRelativeResize="0"/>
                  </pic:nvPicPr>
                  <pic:blipFill>
                    <a:blip r:embed="rId26"/>
                    <a:srcRect/>
                    <a:stretch>
                      <a:fillRect/>
                    </a:stretch>
                  </pic:blipFill>
                  <pic:spPr>
                    <a:xfrm>
                      <a:off x="0" y="0"/>
                      <a:ext cx="3980392" cy="3741330"/>
                    </a:xfrm>
                    <a:prstGeom prst="rect">
                      <a:avLst/>
                    </a:prstGeom>
                    <a:ln/>
                  </pic:spPr>
                </pic:pic>
              </a:graphicData>
            </a:graphic>
          </wp:inline>
        </w:drawing>
      </w:r>
    </w:p>
    <w:p w14:paraId="62A36696" w14:textId="3584F6B8" w:rsidR="61D8BD96" w:rsidRPr="00472373" w:rsidRDefault="61D8BD96" w:rsidP="1C09D5B9">
      <w:pPr>
        <w:spacing w:line="240" w:lineRule="auto"/>
        <w:ind w:left="0" w:hanging="2"/>
        <w:jc w:val="center"/>
        <w:rPr>
          <w:rFonts w:ascii="Arial" w:eastAsia="Arial" w:hAnsi="Arial" w:cs="Arial"/>
          <w:sz w:val="22"/>
          <w:szCs w:val="22"/>
        </w:rPr>
      </w:pPr>
      <w:r w:rsidRPr="00472373">
        <w:rPr>
          <w:rFonts w:ascii="Arial" w:eastAsia="Arial" w:hAnsi="Arial" w:cs="Arial"/>
          <w:sz w:val="22"/>
          <w:szCs w:val="22"/>
        </w:rPr>
        <w:t>Figure 4.2.4 - Use Case</w:t>
      </w:r>
    </w:p>
    <w:p w14:paraId="229F1AB5" w14:textId="17152433" w:rsidR="1C09D5B9" w:rsidRPr="00472373" w:rsidRDefault="1C09D5B9" w:rsidP="1C09D5B9">
      <w:pPr>
        <w:spacing w:line="240" w:lineRule="auto"/>
        <w:ind w:left="0" w:hanging="2"/>
        <w:jc w:val="center"/>
        <w:rPr>
          <w:rFonts w:ascii="Arial" w:eastAsia="Arial" w:hAnsi="Arial" w:cs="Arial"/>
          <w:sz w:val="22"/>
          <w:szCs w:val="22"/>
        </w:rPr>
      </w:pPr>
    </w:p>
    <w:p w14:paraId="2FAFF343" w14:textId="69B87660" w:rsidR="61D8BD96" w:rsidRPr="00472373" w:rsidRDefault="61D8BD96" w:rsidP="1C09D5B9">
      <w:pPr>
        <w:spacing w:line="240" w:lineRule="auto"/>
        <w:ind w:left="0" w:hanging="2"/>
        <w:jc w:val="center"/>
        <w:rPr>
          <w:rFonts w:ascii="Arial" w:eastAsia="Arial" w:hAnsi="Arial" w:cs="Arial"/>
          <w:sz w:val="22"/>
          <w:szCs w:val="22"/>
        </w:rPr>
      </w:pPr>
      <w:r w:rsidRPr="00472373">
        <w:rPr>
          <w:rFonts w:ascii="Arial" w:eastAsia="Arial" w:hAnsi="Arial" w:cs="Arial"/>
          <w:sz w:val="22"/>
          <w:szCs w:val="22"/>
        </w:rPr>
        <w:t>The use case diagram is to get an understanding of who will be interacting with the system and what processes will be performed in the system. For example, in figure 4.2.</w:t>
      </w:r>
      <w:r w:rsidR="5E99BD12" w:rsidRPr="00472373">
        <w:rPr>
          <w:rFonts w:ascii="Arial" w:eastAsia="Arial" w:hAnsi="Arial" w:cs="Arial"/>
          <w:sz w:val="22"/>
          <w:szCs w:val="22"/>
        </w:rPr>
        <w:t>2</w:t>
      </w:r>
      <w:r w:rsidRPr="00472373">
        <w:rPr>
          <w:rFonts w:ascii="Arial" w:eastAsia="Arial" w:hAnsi="Arial" w:cs="Arial"/>
          <w:sz w:val="22"/>
          <w:szCs w:val="22"/>
        </w:rPr>
        <w:t>, the user will interact with the system by using the specific process</w:t>
      </w:r>
      <w:r w:rsidR="6FE27E1C" w:rsidRPr="00472373">
        <w:rPr>
          <w:rFonts w:ascii="Arial" w:eastAsia="Arial" w:hAnsi="Arial" w:cs="Arial"/>
          <w:sz w:val="22"/>
          <w:szCs w:val="22"/>
        </w:rPr>
        <w:t xml:space="preserve"> titled “Browse Contact List”.</w:t>
      </w:r>
    </w:p>
    <w:p w14:paraId="6AE7A2EB" w14:textId="33B1F4F8" w:rsidR="0E937209" w:rsidRPr="00472373" w:rsidRDefault="0E937209" w:rsidP="7ED13CEF">
      <w:pPr>
        <w:spacing w:line="240" w:lineRule="auto"/>
        <w:ind w:left="0" w:hanging="2"/>
        <w:jc w:val="center"/>
        <w:rPr>
          <w:rFonts w:ascii="Arial" w:eastAsia="Arial" w:hAnsi="Arial" w:cs="Arial"/>
          <w:sz w:val="22"/>
          <w:szCs w:val="22"/>
        </w:rPr>
      </w:pPr>
    </w:p>
    <w:p w14:paraId="7815D5E3" w14:textId="18980B10" w:rsidR="36D8CB5F" w:rsidRPr="00472373" w:rsidRDefault="36D8CB5F" w:rsidP="7ED13CEF">
      <w:pPr>
        <w:pStyle w:val="Heading2"/>
        <w:numPr>
          <w:ilvl w:val="1"/>
          <w:numId w:val="0"/>
        </w:numPr>
        <w:rPr>
          <w:rFonts w:cs="Arial"/>
          <w:sz w:val="22"/>
          <w:szCs w:val="22"/>
        </w:rPr>
      </w:pPr>
      <w:bookmarkStart w:id="64" w:name="_Toc57641958"/>
      <w:r w:rsidRPr="00472373">
        <w:rPr>
          <w:rFonts w:cs="Arial"/>
          <w:sz w:val="22"/>
          <w:szCs w:val="22"/>
        </w:rPr>
        <w:t>4.3</w:t>
      </w:r>
      <w:r w:rsidR="2E278424" w:rsidRPr="00472373">
        <w:rPr>
          <w:rFonts w:cs="Arial"/>
          <w:sz w:val="22"/>
          <w:szCs w:val="22"/>
        </w:rPr>
        <w:t xml:space="preserve">      </w:t>
      </w:r>
      <w:r w:rsidR="29977883" w:rsidRPr="00472373">
        <w:rPr>
          <w:rFonts w:cs="Arial"/>
          <w:sz w:val="22"/>
          <w:szCs w:val="22"/>
        </w:rPr>
        <w:t>Internal Communications Detailed Design</w:t>
      </w:r>
      <w:bookmarkEnd w:id="64"/>
    </w:p>
    <w:p w14:paraId="19927DF3" w14:textId="18041918" w:rsidR="32BEC812" w:rsidRPr="00472373" w:rsidRDefault="32BEC812" w:rsidP="1C09D5B9">
      <w:pPr>
        <w:spacing w:line="240" w:lineRule="auto"/>
        <w:ind w:left="0" w:hanging="2"/>
        <w:rPr>
          <w:rFonts w:ascii="Arial" w:eastAsia="Arial" w:hAnsi="Arial" w:cs="Arial"/>
          <w:sz w:val="22"/>
          <w:szCs w:val="22"/>
        </w:rPr>
      </w:pPr>
      <w:r w:rsidRPr="00472373">
        <w:rPr>
          <w:rFonts w:ascii="Arial" w:eastAsia="Arial" w:hAnsi="Arial" w:cs="Arial"/>
          <w:sz w:val="22"/>
          <w:szCs w:val="22"/>
        </w:rPr>
        <w:t>The data that is flowed throughout the system come from three main components. The Block Nr screen allows the data from a user</w:t>
      </w:r>
      <w:r w:rsidR="0E47DC31" w:rsidRPr="00472373">
        <w:rPr>
          <w:rFonts w:ascii="Arial" w:eastAsia="Arial" w:hAnsi="Arial" w:cs="Arial"/>
          <w:sz w:val="22"/>
          <w:szCs w:val="22"/>
        </w:rPr>
        <w:t>’</w:t>
      </w:r>
      <w:r w:rsidRPr="00472373">
        <w:rPr>
          <w:rFonts w:ascii="Arial" w:eastAsia="Arial" w:hAnsi="Arial" w:cs="Arial"/>
          <w:sz w:val="22"/>
          <w:szCs w:val="22"/>
        </w:rPr>
        <w:t xml:space="preserve">s contacts to be looked at. </w:t>
      </w:r>
      <w:r w:rsidR="724F77B1" w:rsidRPr="00472373">
        <w:rPr>
          <w:rFonts w:ascii="Arial" w:eastAsia="Arial" w:hAnsi="Arial" w:cs="Arial"/>
          <w:sz w:val="22"/>
          <w:szCs w:val="22"/>
        </w:rPr>
        <w:t>Access to a user</w:t>
      </w:r>
      <w:r w:rsidR="126625F4" w:rsidRPr="00472373">
        <w:rPr>
          <w:rFonts w:ascii="Arial" w:eastAsia="Arial" w:hAnsi="Arial" w:cs="Arial"/>
          <w:sz w:val="22"/>
          <w:szCs w:val="22"/>
        </w:rPr>
        <w:t>’</w:t>
      </w:r>
      <w:r w:rsidR="724F77B1" w:rsidRPr="00472373">
        <w:rPr>
          <w:rFonts w:ascii="Arial" w:eastAsia="Arial" w:hAnsi="Arial" w:cs="Arial"/>
          <w:sz w:val="22"/>
          <w:szCs w:val="22"/>
        </w:rPr>
        <w:t>s contacts also mean the system will have access to the differen</w:t>
      </w:r>
      <w:r w:rsidR="22C8F103" w:rsidRPr="00472373">
        <w:rPr>
          <w:rFonts w:ascii="Arial" w:eastAsia="Arial" w:hAnsi="Arial" w:cs="Arial"/>
          <w:sz w:val="22"/>
          <w:szCs w:val="22"/>
        </w:rPr>
        <w:t>t</w:t>
      </w:r>
      <w:r w:rsidR="724F77B1" w:rsidRPr="00472373">
        <w:rPr>
          <w:rFonts w:ascii="Arial" w:eastAsia="Arial" w:hAnsi="Arial" w:cs="Arial"/>
          <w:sz w:val="22"/>
          <w:szCs w:val="22"/>
        </w:rPr>
        <w:t xml:space="preserve"> forms of communication. This </w:t>
      </w:r>
      <w:r w:rsidR="71CB458F" w:rsidRPr="00472373">
        <w:rPr>
          <w:rFonts w:ascii="Arial" w:eastAsia="Arial" w:hAnsi="Arial" w:cs="Arial"/>
          <w:sz w:val="22"/>
          <w:szCs w:val="22"/>
        </w:rPr>
        <w:t xml:space="preserve">data is utilized in the See Circle screen. The See Circle screen will gather the information from the contact information and plug that into the algorithm that will </w:t>
      </w:r>
      <w:r w:rsidR="0387DBCE" w:rsidRPr="00472373">
        <w:rPr>
          <w:rFonts w:ascii="Arial" w:eastAsia="Arial" w:hAnsi="Arial" w:cs="Arial"/>
          <w:sz w:val="22"/>
          <w:szCs w:val="22"/>
        </w:rPr>
        <w:t>calculate how a user may trust that contact. The last screen, weights will allow a user to change how the different forms of communications are weighted. That information is then sent and used by</w:t>
      </w:r>
      <w:r w:rsidR="1AEA8183" w:rsidRPr="00472373">
        <w:rPr>
          <w:rFonts w:ascii="Arial" w:eastAsia="Arial" w:hAnsi="Arial" w:cs="Arial"/>
          <w:sz w:val="22"/>
          <w:szCs w:val="22"/>
        </w:rPr>
        <w:t xml:space="preserve"> the See Circle page and will change a contact’s trust algorithm accordingly. </w:t>
      </w:r>
    </w:p>
    <w:p w14:paraId="16A559E2" w14:textId="3ED25E7C" w:rsidR="1C09D5B9" w:rsidRPr="00472373" w:rsidRDefault="1C09D5B9" w:rsidP="1C09D5B9">
      <w:pPr>
        <w:spacing w:line="240" w:lineRule="auto"/>
        <w:ind w:left="0" w:hanging="2"/>
        <w:rPr>
          <w:rFonts w:ascii="Arial" w:eastAsia="Arial" w:hAnsi="Arial" w:cs="Arial"/>
          <w:sz w:val="22"/>
          <w:szCs w:val="22"/>
        </w:rPr>
      </w:pPr>
    </w:p>
    <w:p w14:paraId="239A0BC6" w14:textId="299E5B1B" w:rsidR="040DC4A4" w:rsidRPr="00472373" w:rsidRDefault="040DC4A4" w:rsidP="0E937209">
      <w:pPr>
        <w:pStyle w:val="Heading1"/>
        <w:rPr>
          <w:rFonts w:eastAsia="Arial" w:cs="Arial"/>
          <w:sz w:val="22"/>
          <w:szCs w:val="22"/>
        </w:rPr>
      </w:pPr>
      <w:bookmarkStart w:id="65" w:name="_Toc57641959"/>
      <w:r w:rsidRPr="00472373">
        <w:rPr>
          <w:rFonts w:eastAsia="Arial" w:cs="Arial"/>
          <w:sz w:val="22"/>
          <w:szCs w:val="22"/>
        </w:rPr>
        <w:t>External Interfaces</w:t>
      </w:r>
      <w:bookmarkEnd w:id="65"/>
    </w:p>
    <w:p w14:paraId="010358A8" w14:textId="4B2F8182" w:rsidR="0E937209" w:rsidRPr="00472373" w:rsidRDefault="040DC4A4" w:rsidP="7ED13CEF">
      <w:pPr>
        <w:ind w:left="0" w:hanging="2"/>
        <w:rPr>
          <w:rFonts w:ascii="Arial" w:eastAsia="Arial" w:hAnsi="Arial" w:cs="Arial"/>
          <w:sz w:val="22"/>
          <w:szCs w:val="22"/>
        </w:rPr>
      </w:pPr>
      <w:r w:rsidRPr="00472373">
        <w:rPr>
          <w:rFonts w:ascii="Arial" w:eastAsia="Arial" w:hAnsi="Arial" w:cs="Arial"/>
          <w:sz w:val="22"/>
          <w:szCs w:val="22"/>
        </w:rPr>
        <w:t>This section does not pertain to the Helping Hands Application project.</w:t>
      </w:r>
      <w:r w:rsidR="669BE0D8" w:rsidRPr="00472373">
        <w:rPr>
          <w:rFonts w:ascii="Arial" w:eastAsia="Arial" w:hAnsi="Arial" w:cs="Arial"/>
          <w:sz w:val="22"/>
          <w:szCs w:val="22"/>
        </w:rPr>
        <w:t xml:space="preserve"> </w:t>
      </w:r>
    </w:p>
    <w:p w14:paraId="37864285" w14:textId="1ABA264E" w:rsidR="1C09D5B9" w:rsidRPr="00472373" w:rsidRDefault="1C09D5B9" w:rsidP="1C09D5B9">
      <w:pPr>
        <w:ind w:left="0" w:hanging="2"/>
        <w:rPr>
          <w:rFonts w:ascii="Arial" w:eastAsia="Arial" w:hAnsi="Arial" w:cs="Arial"/>
          <w:sz w:val="22"/>
          <w:szCs w:val="22"/>
        </w:rPr>
      </w:pPr>
    </w:p>
    <w:p w14:paraId="2FF72678" w14:textId="0232DD8F" w:rsidR="040DC4A4" w:rsidRPr="00472373" w:rsidRDefault="040DC4A4" w:rsidP="0E937209">
      <w:pPr>
        <w:pStyle w:val="Heading1"/>
        <w:rPr>
          <w:rFonts w:eastAsia="Arial" w:cs="Arial"/>
          <w:sz w:val="22"/>
          <w:szCs w:val="22"/>
        </w:rPr>
      </w:pPr>
      <w:bookmarkStart w:id="66" w:name="_Toc57641960"/>
      <w:r w:rsidRPr="00472373">
        <w:rPr>
          <w:rFonts w:eastAsia="Arial" w:cs="Arial"/>
          <w:sz w:val="22"/>
          <w:szCs w:val="22"/>
        </w:rPr>
        <w:t>System Integrity controls</w:t>
      </w:r>
      <w:commentRangeStart w:id="67"/>
      <w:commentRangeStart w:id="68"/>
      <w:commentRangeStart w:id="69"/>
      <w:commentRangeEnd w:id="67"/>
      <w:r w:rsidRPr="00472373">
        <w:rPr>
          <w:rFonts w:cs="Arial"/>
          <w:sz w:val="22"/>
          <w:szCs w:val="22"/>
        </w:rPr>
        <w:commentReference w:id="67"/>
      </w:r>
      <w:bookmarkEnd w:id="66"/>
      <w:commentRangeEnd w:id="68"/>
      <w:r w:rsidR="00472373">
        <w:rPr>
          <w:rStyle w:val="CommentReference"/>
          <w:rFonts w:ascii="Times New Roman" w:hAnsi="Times New Roman"/>
          <w:b w:val="0"/>
          <w:caps w:val="0"/>
        </w:rPr>
        <w:commentReference w:id="68"/>
      </w:r>
      <w:commentRangeEnd w:id="69"/>
      <w:r w:rsidR="00472373">
        <w:rPr>
          <w:rStyle w:val="CommentReference"/>
          <w:rFonts w:ascii="Times New Roman" w:hAnsi="Times New Roman"/>
          <w:b w:val="0"/>
          <w:caps w:val="0"/>
        </w:rPr>
        <w:commentReference w:id="69"/>
      </w:r>
    </w:p>
    <w:p w14:paraId="71ADE164" w14:textId="3712B763" w:rsidR="0E937209" w:rsidRPr="00472373" w:rsidRDefault="4E479F08" w:rsidP="7ED13CEF">
      <w:pPr>
        <w:ind w:left="0" w:hanging="2"/>
        <w:rPr>
          <w:rFonts w:ascii="Arial" w:eastAsia="Arial" w:hAnsi="Arial" w:cs="Arial"/>
          <w:sz w:val="22"/>
          <w:szCs w:val="22"/>
        </w:rPr>
      </w:pPr>
      <w:r w:rsidRPr="00472373">
        <w:rPr>
          <w:rFonts w:ascii="Arial" w:eastAsia="Arial" w:hAnsi="Arial" w:cs="Arial"/>
          <w:sz w:val="22"/>
          <w:szCs w:val="22"/>
        </w:rPr>
        <w:t>The system will use i</w:t>
      </w:r>
      <w:r w:rsidR="0F70CE83" w:rsidRPr="00472373">
        <w:rPr>
          <w:rFonts w:ascii="Arial" w:eastAsia="Arial" w:hAnsi="Arial" w:cs="Arial"/>
          <w:sz w:val="22"/>
          <w:szCs w:val="22"/>
        </w:rPr>
        <w:t>Tunes</w:t>
      </w:r>
      <w:r w:rsidRPr="00472373">
        <w:rPr>
          <w:rFonts w:ascii="Arial" w:eastAsia="Arial" w:hAnsi="Arial" w:cs="Arial"/>
          <w:sz w:val="22"/>
          <w:szCs w:val="22"/>
        </w:rPr>
        <w:t xml:space="preserve"> backup storage to access </w:t>
      </w:r>
      <w:r w:rsidR="633063EB" w:rsidRPr="00472373">
        <w:rPr>
          <w:rFonts w:ascii="Arial" w:eastAsia="Arial" w:hAnsi="Arial" w:cs="Arial"/>
          <w:sz w:val="22"/>
          <w:szCs w:val="22"/>
        </w:rPr>
        <w:t>text, call and Facetime logs. The length of communication, and what type of communication it was will be pulled by the system to put into the algorithm.</w:t>
      </w:r>
    </w:p>
    <w:p w14:paraId="0A5805BC" w14:textId="5C8EA79A" w:rsidR="0E937209" w:rsidRPr="00472373" w:rsidRDefault="633063EB" w:rsidP="7ED13CEF">
      <w:pPr>
        <w:ind w:left="0" w:hanging="2"/>
        <w:rPr>
          <w:rFonts w:ascii="Arial" w:eastAsia="Arial" w:hAnsi="Arial" w:cs="Arial"/>
          <w:sz w:val="22"/>
          <w:szCs w:val="22"/>
        </w:rPr>
      </w:pPr>
      <w:r w:rsidRPr="00472373">
        <w:rPr>
          <w:rFonts w:ascii="Arial" w:eastAsia="Arial" w:hAnsi="Arial" w:cs="Arial"/>
          <w:sz w:val="22"/>
          <w:szCs w:val="22"/>
        </w:rPr>
        <w:lastRenderedPageBreak/>
        <w:t xml:space="preserve">For now, the logs allow access to text </w:t>
      </w:r>
      <w:r w:rsidR="3ED9A61B" w:rsidRPr="00472373">
        <w:rPr>
          <w:rFonts w:ascii="Arial" w:eastAsia="Arial" w:hAnsi="Arial" w:cs="Arial"/>
          <w:sz w:val="22"/>
          <w:szCs w:val="22"/>
        </w:rPr>
        <w:t>content,</w:t>
      </w:r>
      <w:r w:rsidRPr="00472373">
        <w:rPr>
          <w:rFonts w:ascii="Arial" w:eastAsia="Arial" w:hAnsi="Arial" w:cs="Arial"/>
          <w:sz w:val="22"/>
          <w:szCs w:val="22"/>
        </w:rPr>
        <w:t xml:space="preserve"> b</w:t>
      </w:r>
      <w:r w:rsidR="0B34FB8E" w:rsidRPr="00472373">
        <w:rPr>
          <w:rFonts w:ascii="Arial" w:eastAsia="Arial" w:hAnsi="Arial" w:cs="Arial"/>
          <w:sz w:val="22"/>
          <w:szCs w:val="22"/>
        </w:rPr>
        <w:t xml:space="preserve">ut this will be blocked from the app by converting the data into a different file. This will protect the </w:t>
      </w:r>
      <w:r w:rsidR="0360EF8F" w:rsidRPr="00472373">
        <w:rPr>
          <w:rFonts w:ascii="Arial" w:eastAsia="Arial" w:hAnsi="Arial" w:cs="Arial"/>
          <w:sz w:val="22"/>
          <w:szCs w:val="22"/>
        </w:rPr>
        <w:t>user's</w:t>
      </w:r>
      <w:r w:rsidR="0B34FB8E" w:rsidRPr="00472373">
        <w:rPr>
          <w:rFonts w:ascii="Arial" w:eastAsia="Arial" w:hAnsi="Arial" w:cs="Arial"/>
          <w:sz w:val="22"/>
          <w:szCs w:val="22"/>
        </w:rPr>
        <w:t xml:space="preserve"> privacy </w:t>
      </w:r>
      <w:r w:rsidR="3AD47837" w:rsidRPr="00472373">
        <w:rPr>
          <w:rFonts w:ascii="Arial" w:eastAsia="Arial" w:hAnsi="Arial" w:cs="Arial"/>
          <w:sz w:val="22"/>
          <w:szCs w:val="22"/>
        </w:rPr>
        <w:t xml:space="preserve">but still allow use of the app. </w:t>
      </w:r>
      <w:r w:rsidR="7DED53F6" w:rsidRPr="00472373">
        <w:rPr>
          <w:rFonts w:ascii="Arial" w:eastAsia="Arial" w:hAnsi="Arial" w:cs="Arial"/>
          <w:sz w:val="22"/>
          <w:szCs w:val="22"/>
        </w:rPr>
        <w:t>Numbers will still be able to be blocked should a user want to cease access.</w:t>
      </w:r>
    </w:p>
    <w:p w14:paraId="6B05CA3E" w14:textId="3C9AA66E" w:rsidR="7DED53F6" w:rsidRPr="00472373" w:rsidRDefault="7DED53F6" w:rsidP="7ED13CEF">
      <w:pPr>
        <w:ind w:left="0" w:hanging="2"/>
        <w:rPr>
          <w:rFonts w:ascii="Arial" w:eastAsia="Arial" w:hAnsi="Arial" w:cs="Arial"/>
          <w:sz w:val="22"/>
          <w:szCs w:val="22"/>
        </w:rPr>
      </w:pPr>
      <w:r w:rsidRPr="00472373">
        <w:rPr>
          <w:rFonts w:ascii="Arial" w:eastAsia="Arial" w:hAnsi="Arial" w:cs="Arial"/>
          <w:sz w:val="22"/>
          <w:szCs w:val="22"/>
        </w:rPr>
        <w:t>There are only software related integrity controls, no hardware or physical controls for this application.</w:t>
      </w:r>
    </w:p>
    <w:p w14:paraId="414C9314" w14:textId="626DCFBE" w:rsidR="7DED53F6" w:rsidRPr="00472373" w:rsidRDefault="7DED53F6" w:rsidP="7ED13CEF">
      <w:pPr>
        <w:ind w:left="0" w:hanging="2"/>
        <w:rPr>
          <w:rFonts w:ascii="Arial" w:eastAsia="Arial" w:hAnsi="Arial" w:cs="Arial"/>
          <w:sz w:val="22"/>
          <w:szCs w:val="22"/>
        </w:rPr>
      </w:pPr>
      <w:r w:rsidRPr="00472373">
        <w:rPr>
          <w:rFonts w:ascii="Arial" w:eastAsia="Arial" w:hAnsi="Arial" w:cs="Arial"/>
          <w:sz w:val="22"/>
          <w:szCs w:val="22"/>
        </w:rPr>
        <w:t>The application may require use of Google’s Firebase to allow the app to store this data and factor everything into the algorithm, rather than just the most current uploaded data.</w:t>
      </w:r>
    </w:p>
    <w:p w14:paraId="7BBD1A4C" w14:textId="6BD45396" w:rsidR="452F4401" w:rsidRPr="00472373" w:rsidRDefault="452F4401" w:rsidP="7ED13CEF">
      <w:pPr>
        <w:ind w:left="0" w:hanging="2"/>
        <w:rPr>
          <w:rFonts w:ascii="Arial" w:eastAsia="Arial" w:hAnsi="Arial" w:cs="Arial"/>
          <w:sz w:val="22"/>
          <w:szCs w:val="22"/>
        </w:rPr>
      </w:pPr>
    </w:p>
    <w:sectPr w:rsidR="452F4401" w:rsidRPr="00472373">
      <w:footerReference w:type="default" r:id="rId31"/>
      <w:footerReference w:type="first" r:id="rId32"/>
      <w:pgSz w:w="12240" w:h="15840"/>
      <w:pgMar w:top="1440" w:right="1440" w:bottom="1440" w:left="144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7" w:author="Jackson, Elizabeth D." w:date="2020-11-12T16:09:00Z" w:initials="JD">
    <w:p w14:paraId="546544EC" w14:textId="17C57B14" w:rsidR="0E937209" w:rsidRDefault="0E937209">
      <w:pPr>
        <w:ind w:left="0" w:hanging="2"/>
      </w:pPr>
      <w:r>
        <w:t xml:space="preserve">How do we want to go about this section? Should we be discussing the security of how we keep outsiders from </w:t>
      </w:r>
      <w:proofErr w:type="spellStart"/>
      <w:r>
        <w:t>accesssing</w:t>
      </w:r>
      <w:proofErr w:type="spellEnd"/>
      <w:r>
        <w:t xml:space="preserve"> this info, or how we keep data from being corrupted, or the methods used to ensure we are accessing communications in a proper (legal) method</w:t>
      </w:r>
      <w:r>
        <w:annotationRef/>
      </w:r>
    </w:p>
  </w:comment>
  <w:comment w:id="68" w:author="Stoney, Gabrielle M." w:date="2020-11-30T19:32:00Z" w:initials="SGM">
    <w:p w14:paraId="7001A3D4" w14:textId="09F6E751" w:rsidR="00472373" w:rsidRDefault="00472373">
      <w:pPr>
        <w:pStyle w:val="CommentText"/>
        <w:ind w:left="0" w:hanging="2"/>
      </w:pPr>
      <w:r>
        <w:rPr>
          <w:rStyle w:val="CommentReference"/>
        </w:rPr>
        <w:annotationRef/>
      </w:r>
    </w:p>
  </w:comment>
  <w:comment w:id="69" w:author="Stoney, Gabrielle M." w:date="2020-11-30T19:32:00Z" w:initials="SGM">
    <w:p w14:paraId="6014C619" w14:textId="1800855A" w:rsidR="00472373" w:rsidRDefault="00472373">
      <w:pPr>
        <w:pStyle w:val="CommentText"/>
        <w:ind w:left="0" w:hanging="2"/>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46544EC" w15:done="1"/>
  <w15:commentEx w15:paraId="7001A3D4" w15:paraIdParent="546544EC" w15:done="1"/>
  <w15:commentEx w15:paraId="6014C619" w15:paraIdParent="546544E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4A3918FD" w16cex:dateUtc="2020-11-12T21:09:00Z"/>
  <w16cex:commentExtensible w16cex:durableId="236FC762" w16cex:dateUtc="2020-12-01T00:32:00Z"/>
  <w16cex:commentExtensible w16cex:durableId="236FC763" w16cex:dateUtc="2020-12-01T00: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46544EC" w16cid:durableId="4A3918FD"/>
  <w16cid:commentId w16cid:paraId="7001A3D4" w16cid:durableId="236FC762"/>
  <w16cid:commentId w16cid:paraId="6014C619" w16cid:durableId="236FC7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28B1CD" w14:textId="77777777" w:rsidR="006949FA" w:rsidRDefault="006949FA">
      <w:pPr>
        <w:spacing w:line="240" w:lineRule="auto"/>
        <w:ind w:left="0" w:hanging="2"/>
      </w:pPr>
      <w:r>
        <w:separator/>
      </w:r>
    </w:p>
  </w:endnote>
  <w:endnote w:type="continuationSeparator" w:id="0">
    <w:p w14:paraId="45916B32" w14:textId="77777777" w:rsidR="006949FA" w:rsidRDefault="006949F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1495C1A" w14:paraId="6BDFCCE8" w14:textId="77777777" w:rsidTr="753579B5">
      <w:tc>
        <w:tcPr>
          <w:tcW w:w="3120" w:type="dxa"/>
        </w:tcPr>
        <w:p w14:paraId="0E061E93" w14:textId="335147E2" w:rsidR="01495C1A" w:rsidRDefault="01495C1A" w:rsidP="01495C1A">
          <w:pPr>
            <w:pStyle w:val="Header"/>
            <w:ind w:left="0" w:hanging="2"/>
          </w:pPr>
        </w:p>
      </w:tc>
      <w:tc>
        <w:tcPr>
          <w:tcW w:w="3120" w:type="dxa"/>
        </w:tcPr>
        <w:p w14:paraId="299B050A" w14:textId="064E7779" w:rsidR="01495C1A" w:rsidRDefault="01495C1A" w:rsidP="01495C1A">
          <w:pPr>
            <w:pStyle w:val="Header"/>
            <w:ind w:left="0" w:hanging="2"/>
            <w:jc w:val="center"/>
          </w:pPr>
        </w:p>
      </w:tc>
      <w:tc>
        <w:tcPr>
          <w:tcW w:w="3120" w:type="dxa"/>
        </w:tcPr>
        <w:p w14:paraId="2088BDF5" w14:textId="2EFD108E" w:rsidR="01495C1A" w:rsidRDefault="01495C1A" w:rsidP="01495C1A">
          <w:pPr>
            <w:pStyle w:val="Header"/>
            <w:ind w:left="0" w:right="-115" w:hanging="2"/>
            <w:jc w:val="right"/>
          </w:pPr>
          <w:r>
            <w:fldChar w:fldCharType="begin"/>
          </w:r>
          <w:r>
            <w:instrText>PAGE</w:instrText>
          </w:r>
          <w:r>
            <w:fldChar w:fldCharType="end"/>
          </w:r>
        </w:p>
      </w:tc>
    </w:tr>
  </w:tbl>
  <w:p w14:paraId="77BCCBE9" w14:textId="535F892B" w:rsidR="01495C1A" w:rsidRDefault="01495C1A" w:rsidP="01495C1A">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1495C1A" w14:paraId="00928D68" w14:textId="77777777" w:rsidTr="01495C1A">
      <w:tc>
        <w:tcPr>
          <w:tcW w:w="3120" w:type="dxa"/>
        </w:tcPr>
        <w:p w14:paraId="77B9DA01" w14:textId="7B6030F5" w:rsidR="01495C1A" w:rsidRDefault="01495C1A" w:rsidP="01495C1A">
          <w:pPr>
            <w:pStyle w:val="Header"/>
            <w:ind w:left="0" w:hanging="2"/>
          </w:pPr>
        </w:p>
      </w:tc>
      <w:tc>
        <w:tcPr>
          <w:tcW w:w="3120" w:type="dxa"/>
        </w:tcPr>
        <w:p w14:paraId="550958F7" w14:textId="0027D7DD" w:rsidR="01495C1A" w:rsidRDefault="01495C1A" w:rsidP="01495C1A">
          <w:pPr>
            <w:pStyle w:val="Header"/>
            <w:ind w:left="0" w:hanging="2"/>
            <w:jc w:val="center"/>
          </w:pPr>
        </w:p>
      </w:tc>
      <w:tc>
        <w:tcPr>
          <w:tcW w:w="3120" w:type="dxa"/>
        </w:tcPr>
        <w:p w14:paraId="47252488" w14:textId="049AE194" w:rsidR="01495C1A" w:rsidRDefault="01495C1A" w:rsidP="01495C1A">
          <w:pPr>
            <w:pStyle w:val="Header"/>
            <w:ind w:left="0" w:right="-115" w:hanging="2"/>
            <w:jc w:val="right"/>
          </w:pPr>
        </w:p>
      </w:tc>
    </w:tr>
  </w:tbl>
  <w:p w14:paraId="4B115B97" w14:textId="34E4CE0D" w:rsidR="01495C1A" w:rsidRDefault="01495C1A" w:rsidP="01495C1A">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1495C1A" w14:paraId="2407E61F" w14:textId="77777777" w:rsidTr="753579B5">
      <w:tc>
        <w:tcPr>
          <w:tcW w:w="3120" w:type="dxa"/>
        </w:tcPr>
        <w:p w14:paraId="6855B456" w14:textId="15237675" w:rsidR="01495C1A" w:rsidRDefault="01495C1A" w:rsidP="01495C1A">
          <w:pPr>
            <w:pStyle w:val="Header"/>
            <w:ind w:left="0" w:hanging="2"/>
          </w:pPr>
        </w:p>
      </w:tc>
      <w:tc>
        <w:tcPr>
          <w:tcW w:w="3120" w:type="dxa"/>
        </w:tcPr>
        <w:p w14:paraId="2489FEF6" w14:textId="0870910F" w:rsidR="01495C1A" w:rsidRDefault="01495C1A" w:rsidP="01495C1A">
          <w:pPr>
            <w:pStyle w:val="Header"/>
            <w:ind w:left="0" w:hanging="2"/>
            <w:jc w:val="center"/>
          </w:pPr>
        </w:p>
      </w:tc>
      <w:tc>
        <w:tcPr>
          <w:tcW w:w="3120" w:type="dxa"/>
        </w:tcPr>
        <w:p w14:paraId="596E89C1" w14:textId="07A12035" w:rsidR="01495C1A" w:rsidRDefault="01495C1A" w:rsidP="01495C1A">
          <w:pPr>
            <w:pStyle w:val="Header"/>
            <w:ind w:left="0" w:right="-115" w:hanging="2"/>
            <w:jc w:val="right"/>
          </w:pPr>
          <w:r>
            <w:fldChar w:fldCharType="begin"/>
          </w:r>
          <w:r>
            <w:instrText>PAGE</w:instrText>
          </w:r>
          <w:r>
            <w:fldChar w:fldCharType="separate"/>
          </w:r>
          <w:r w:rsidR="00C45DA2">
            <w:rPr>
              <w:noProof/>
            </w:rPr>
            <w:t>3</w:t>
          </w:r>
          <w:r>
            <w:fldChar w:fldCharType="end"/>
          </w:r>
        </w:p>
      </w:tc>
    </w:tr>
  </w:tbl>
  <w:p w14:paraId="23D20568" w14:textId="1DC67A2B" w:rsidR="01495C1A" w:rsidRDefault="01495C1A" w:rsidP="01495C1A">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1495C1A" w14:paraId="6ED15044" w14:textId="77777777" w:rsidTr="01495C1A">
      <w:tc>
        <w:tcPr>
          <w:tcW w:w="3120" w:type="dxa"/>
        </w:tcPr>
        <w:p w14:paraId="0CED0422" w14:textId="2DC2891E" w:rsidR="01495C1A" w:rsidRDefault="01495C1A" w:rsidP="01495C1A">
          <w:pPr>
            <w:pStyle w:val="Header"/>
            <w:ind w:left="0" w:hanging="2"/>
          </w:pPr>
        </w:p>
      </w:tc>
      <w:tc>
        <w:tcPr>
          <w:tcW w:w="3120" w:type="dxa"/>
        </w:tcPr>
        <w:p w14:paraId="5AC5B77C" w14:textId="37E63E2F" w:rsidR="01495C1A" w:rsidRDefault="01495C1A" w:rsidP="01495C1A">
          <w:pPr>
            <w:pStyle w:val="Header"/>
            <w:ind w:left="0" w:hanging="2"/>
            <w:jc w:val="center"/>
          </w:pPr>
        </w:p>
      </w:tc>
      <w:tc>
        <w:tcPr>
          <w:tcW w:w="3120" w:type="dxa"/>
        </w:tcPr>
        <w:p w14:paraId="65FF555A" w14:textId="7CA58EEC" w:rsidR="01495C1A" w:rsidRDefault="01495C1A" w:rsidP="01495C1A">
          <w:pPr>
            <w:pStyle w:val="Header"/>
            <w:ind w:left="0" w:right="-115" w:hanging="2"/>
            <w:jc w:val="right"/>
          </w:pPr>
        </w:p>
      </w:tc>
    </w:tr>
  </w:tbl>
  <w:p w14:paraId="37391558" w14:textId="3E239EBE" w:rsidR="01495C1A" w:rsidRDefault="01495C1A" w:rsidP="01495C1A">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C4D312" w14:textId="77777777" w:rsidR="006949FA" w:rsidRDefault="006949FA">
      <w:pPr>
        <w:spacing w:line="240" w:lineRule="auto"/>
        <w:ind w:left="0" w:hanging="2"/>
      </w:pPr>
      <w:r>
        <w:separator/>
      </w:r>
    </w:p>
  </w:footnote>
  <w:footnote w:type="continuationSeparator" w:id="0">
    <w:p w14:paraId="1E0B423E" w14:textId="77777777" w:rsidR="006949FA" w:rsidRDefault="006949FA">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FE2A6" w14:textId="77777777" w:rsidR="00BF52E7" w:rsidRDefault="006949FA">
    <w:pPr>
      <w:ind w:left="0" w:hanging="2"/>
    </w:pPr>
  </w:p>
  <w:p w14:paraId="07C6EE13" w14:textId="77777777" w:rsidR="00BF52E7" w:rsidRDefault="006949FA">
    <w:pPr>
      <w:pBdr>
        <w:top w:val="nil"/>
        <w:left w:val="nil"/>
        <w:bottom w:val="nil"/>
        <w:right w:val="nil"/>
        <w:between w:val="nil"/>
      </w:pBdr>
      <w:tabs>
        <w:tab w:val="center" w:pos="4320"/>
        <w:tab w:val="right" w:pos="8640"/>
      </w:tabs>
      <w:spacing w:line="240" w:lineRule="auto"/>
      <w:ind w:left="1" w:hanging="3"/>
      <w:jc w:val="right"/>
      <w:rPr>
        <w:rFonts w:ascii="Arial" w:eastAsia="Arial" w:hAnsi="Arial" w:cs="Arial"/>
        <w:b/>
        <w:smallCaps/>
        <w:color w:val="000000"/>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568D18" w14:textId="77777777" w:rsidR="00BF52E7" w:rsidRDefault="006949FA">
    <w:pPr>
      <w:pBdr>
        <w:top w:val="nil"/>
        <w:left w:val="nil"/>
        <w:bottom w:val="nil"/>
        <w:right w:val="nil"/>
        <w:between w:val="nil"/>
      </w:pBdr>
      <w:tabs>
        <w:tab w:val="center" w:pos="4320"/>
        <w:tab w:val="right" w:pos="8640"/>
      </w:tabs>
      <w:spacing w:line="240" w:lineRule="auto"/>
      <w:ind w:left="1" w:hanging="3"/>
      <w:jc w:val="center"/>
      <w:rPr>
        <w:rFonts w:ascii="Arial" w:eastAsia="Arial" w:hAnsi="Arial" w:cs="Arial"/>
        <w:b/>
        <w:smallCaps/>
        <w:color w:val="000000"/>
        <w:sz w:val="28"/>
        <w:szCs w:val="28"/>
      </w:rPr>
    </w:pPr>
  </w:p>
  <w:p w14:paraId="5E6FAE8E" w14:textId="77777777" w:rsidR="00BF52E7" w:rsidRDefault="006949FA">
    <w:pPr>
      <w:pBdr>
        <w:top w:val="nil"/>
        <w:left w:val="nil"/>
        <w:bottom w:val="nil"/>
        <w:right w:val="nil"/>
        <w:between w:val="nil"/>
      </w:pBdr>
      <w:tabs>
        <w:tab w:val="center" w:pos="4320"/>
        <w:tab w:val="right" w:pos="8640"/>
      </w:tabs>
      <w:spacing w:line="240" w:lineRule="auto"/>
      <w:ind w:left="1" w:hanging="3"/>
      <w:jc w:val="right"/>
      <w:rPr>
        <w:rFonts w:ascii="Arial" w:eastAsia="Arial" w:hAnsi="Arial" w:cs="Arial"/>
        <w:b/>
        <w:smallCaps/>
        <w:color w:val="000000"/>
        <w:sz w:val="28"/>
        <w:szCs w:val="28"/>
      </w:rPr>
    </w:pPr>
  </w:p>
</w:hdr>
</file>

<file path=word/intelligence.xml><?xml version="1.0" encoding="utf-8"?>
<int:Intelligence xmlns:int="http://schemas.microsoft.com/office/intelligence/2019/intelligence">
  <int:IntelligenceSettings/>
  <int:Manifest>
    <int:WordHash hashCode="+hy8M85sF9u9T4" id="gG/S/X6J"/>
  </int:Manifest>
  <int:Observations>
    <int:Content id="gG/S/X6J">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16F14"/>
    <w:multiLevelType w:val="multilevel"/>
    <w:tmpl w:val="2304CB62"/>
    <w:lvl w:ilvl="0">
      <w:start w:val="1"/>
      <w:numFmt w:val="bullet"/>
      <w:lvlText w:val=""/>
      <w:lvlJc w:val="left"/>
      <w:pPr>
        <w:tabs>
          <w:tab w:val="num" w:pos="722"/>
        </w:tabs>
        <w:ind w:left="722" w:hanging="360"/>
      </w:pPr>
      <w:rPr>
        <w:rFonts w:ascii="Symbol" w:hAnsi="Symbol" w:hint="default"/>
        <w:sz w:val="20"/>
      </w:rPr>
    </w:lvl>
    <w:lvl w:ilvl="1" w:tentative="1">
      <w:start w:val="1"/>
      <w:numFmt w:val="bullet"/>
      <w:lvlText w:val="o"/>
      <w:lvlJc w:val="left"/>
      <w:pPr>
        <w:tabs>
          <w:tab w:val="num" w:pos="1442"/>
        </w:tabs>
        <w:ind w:left="1442" w:hanging="360"/>
      </w:pPr>
      <w:rPr>
        <w:rFonts w:ascii="Courier New" w:hAnsi="Courier New" w:hint="default"/>
        <w:sz w:val="20"/>
      </w:rPr>
    </w:lvl>
    <w:lvl w:ilvl="2" w:tentative="1">
      <w:start w:val="1"/>
      <w:numFmt w:val="bullet"/>
      <w:lvlText w:val=""/>
      <w:lvlJc w:val="left"/>
      <w:pPr>
        <w:tabs>
          <w:tab w:val="num" w:pos="2162"/>
        </w:tabs>
        <w:ind w:left="2162" w:hanging="360"/>
      </w:pPr>
      <w:rPr>
        <w:rFonts w:ascii="Wingdings" w:hAnsi="Wingdings" w:hint="default"/>
        <w:sz w:val="20"/>
      </w:rPr>
    </w:lvl>
    <w:lvl w:ilvl="3" w:tentative="1">
      <w:start w:val="1"/>
      <w:numFmt w:val="bullet"/>
      <w:lvlText w:val=""/>
      <w:lvlJc w:val="left"/>
      <w:pPr>
        <w:tabs>
          <w:tab w:val="num" w:pos="2882"/>
        </w:tabs>
        <w:ind w:left="2882" w:hanging="360"/>
      </w:pPr>
      <w:rPr>
        <w:rFonts w:ascii="Wingdings" w:hAnsi="Wingdings" w:hint="default"/>
        <w:sz w:val="20"/>
      </w:rPr>
    </w:lvl>
    <w:lvl w:ilvl="4" w:tentative="1">
      <w:start w:val="1"/>
      <w:numFmt w:val="bullet"/>
      <w:lvlText w:val=""/>
      <w:lvlJc w:val="left"/>
      <w:pPr>
        <w:tabs>
          <w:tab w:val="num" w:pos="3602"/>
        </w:tabs>
        <w:ind w:left="3602" w:hanging="360"/>
      </w:pPr>
      <w:rPr>
        <w:rFonts w:ascii="Wingdings" w:hAnsi="Wingdings" w:hint="default"/>
        <w:sz w:val="20"/>
      </w:rPr>
    </w:lvl>
    <w:lvl w:ilvl="5" w:tentative="1">
      <w:start w:val="1"/>
      <w:numFmt w:val="bullet"/>
      <w:lvlText w:val=""/>
      <w:lvlJc w:val="left"/>
      <w:pPr>
        <w:tabs>
          <w:tab w:val="num" w:pos="4322"/>
        </w:tabs>
        <w:ind w:left="4322" w:hanging="360"/>
      </w:pPr>
      <w:rPr>
        <w:rFonts w:ascii="Wingdings" w:hAnsi="Wingdings" w:hint="default"/>
        <w:sz w:val="20"/>
      </w:rPr>
    </w:lvl>
    <w:lvl w:ilvl="6" w:tentative="1">
      <w:start w:val="1"/>
      <w:numFmt w:val="bullet"/>
      <w:lvlText w:val=""/>
      <w:lvlJc w:val="left"/>
      <w:pPr>
        <w:tabs>
          <w:tab w:val="num" w:pos="5042"/>
        </w:tabs>
        <w:ind w:left="5042" w:hanging="360"/>
      </w:pPr>
      <w:rPr>
        <w:rFonts w:ascii="Wingdings" w:hAnsi="Wingdings" w:hint="default"/>
        <w:sz w:val="20"/>
      </w:rPr>
    </w:lvl>
    <w:lvl w:ilvl="7" w:tentative="1">
      <w:start w:val="1"/>
      <w:numFmt w:val="bullet"/>
      <w:lvlText w:val=""/>
      <w:lvlJc w:val="left"/>
      <w:pPr>
        <w:tabs>
          <w:tab w:val="num" w:pos="5762"/>
        </w:tabs>
        <w:ind w:left="5762" w:hanging="360"/>
      </w:pPr>
      <w:rPr>
        <w:rFonts w:ascii="Wingdings" w:hAnsi="Wingdings" w:hint="default"/>
        <w:sz w:val="20"/>
      </w:rPr>
    </w:lvl>
    <w:lvl w:ilvl="8" w:tentative="1">
      <w:start w:val="1"/>
      <w:numFmt w:val="bullet"/>
      <w:lvlText w:val=""/>
      <w:lvlJc w:val="left"/>
      <w:pPr>
        <w:tabs>
          <w:tab w:val="num" w:pos="6482"/>
        </w:tabs>
        <w:ind w:left="6482" w:hanging="360"/>
      </w:pPr>
      <w:rPr>
        <w:rFonts w:ascii="Wingdings" w:hAnsi="Wingdings" w:hint="default"/>
        <w:sz w:val="20"/>
      </w:rPr>
    </w:lvl>
  </w:abstractNum>
  <w:abstractNum w:abstractNumId="1" w15:restartNumberingAfterBreak="0">
    <w:nsid w:val="24CA1918"/>
    <w:multiLevelType w:val="hybridMultilevel"/>
    <w:tmpl w:val="04090025"/>
    <w:lvl w:ilvl="0" w:tplc="DF22A394">
      <w:start w:val="1"/>
      <w:numFmt w:val="decimal"/>
      <w:pStyle w:val="Heading1"/>
      <w:lvlText w:val="%1"/>
      <w:lvlJc w:val="left"/>
      <w:pPr>
        <w:ind w:left="432" w:hanging="432"/>
      </w:pPr>
    </w:lvl>
    <w:lvl w:ilvl="1" w:tplc="056A30D2">
      <w:start w:val="1"/>
      <w:numFmt w:val="decimal"/>
      <w:pStyle w:val="Heading2"/>
      <w:lvlText w:val="%1.%2"/>
      <w:lvlJc w:val="left"/>
      <w:pPr>
        <w:ind w:left="576" w:hanging="576"/>
      </w:pPr>
    </w:lvl>
    <w:lvl w:ilvl="2" w:tplc="3C1097B4">
      <w:start w:val="1"/>
      <w:numFmt w:val="decimal"/>
      <w:pStyle w:val="Heading3"/>
      <w:lvlText w:val="%1.%2.%3"/>
      <w:lvlJc w:val="left"/>
      <w:pPr>
        <w:ind w:left="720" w:hanging="720"/>
      </w:pPr>
    </w:lvl>
    <w:lvl w:ilvl="3" w:tplc="81340694">
      <w:start w:val="1"/>
      <w:numFmt w:val="decimal"/>
      <w:pStyle w:val="Heading4"/>
      <w:lvlText w:val="%1.%2.%3.%4"/>
      <w:lvlJc w:val="left"/>
      <w:pPr>
        <w:ind w:left="864" w:hanging="864"/>
      </w:pPr>
    </w:lvl>
    <w:lvl w:ilvl="4" w:tplc="AAE0C35C">
      <w:start w:val="1"/>
      <w:numFmt w:val="decimal"/>
      <w:pStyle w:val="Heading5"/>
      <w:lvlText w:val="%1.%2.%3.%4.%5"/>
      <w:lvlJc w:val="left"/>
      <w:pPr>
        <w:ind w:left="1008" w:hanging="1008"/>
      </w:pPr>
    </w:lvl>
    <w:lvl w:ilvl="5" w:tplc="3850B976">
      <w:start w:val="1"/>
      <w:numFmt w:val="decimal"/>
      <w:pStyle w:val="Heading6"/>
      <w:lvlText w:val="%1.%2.%3.%4.%5.%6"/>
      <w:lvlJc w:val="left"/>
      <w:pPr>
        <w:ind w:left="1152" w:hanging="1152"/>
      </w:pPr>
    </w:lvl>
    <w:lvl w:ilvl="6" w:tplc="8FF4E6A6">
      <w:start w:val="1"/>
      <w:numFmt w:val="decimal"/>
      <w:pStyle w:val="Heading7"/>
      <w:lvlText w:val="%1.%2.%3.%4.%5.%6.%7"/>
      <w:lvlJc w:val="left"/>
      <w:pPr>
        <w:ind w:left="1296" w:hanging="1296"/>
      </w:pPr>
    </w:lvl>
    <w:lvl w:ilvl="7" w:tplc="20CA3B9A">
      <w:start w:val="1"/>
      <w:numFmt w:val="decimal"/>
      <w:pStyle w:val="Heading8"/>
      <w:lvlText w:val="%1.%2.%3.%4.%5.%6.%7.%8"/>
      <w:lvlJc w:val="left"/>
      <w:pPr>
        <w:ind w:left="1440" w:hanging="1440"/>
      </w:pPr>
    </w:lvl>
    <w:lvl w:ilvl="8" w:tplc="0B120A3C">
      <w:start w:val="1"/>
      <w:numFmt w:val="decimal"/>
      <w:pStyle w:val="Heading9"/>
      <w:lvlText w:val="%1.%2.%3.%4.%5.%6.%7.%8.%9"/>
      <w:lvlJc w:val="left"/>
      <w:pPr>
        <w:ind w:left="1584" w:hanging="1584"/>
      </w:pPr>
    </w:lvl>
  </w:abstractNum>
  <w:abstractNum w:abstractNumId="2" w15:restartNumberingAfterBreak="0">
    <w:nsid w:val="597D62C8"/>
    <w:multiLevelType w:val="hybridMultilevel"/>
    <w:tmpl w:val="C92407A8"/>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3" w15:restartNumberingAfterBreak="0">
    <w:nsid w:val="5E5941D5"/>
    <w:multiLevelType w:val="hybridMultilevel"/>
    <w:tmpl w:val="84264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ckson, Elizabeth D.">
    <w15:presenceInfo w15:providerId="AD" w15:userId="S::jackse10@my.erau.edu::c1f1810b-6c81-49e1-997e-e6398e652a43"/>
  </w15:person>
  <w15:person w15:author="Stoney, Gabrielle M.">
    <w15:presenceInfo w15:providerId="AD" w15:userId="S::stoneyg@my.erau.edu::1c26f8b0-37b1-43b1-a52b-05b9f05ab7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CD5"/>
    <w:rsid w:val="000300EE"/>
    <w:rsid w:val="000D98D2"/>
    <w:rsid w:val="00174D13"/>
    <w:rsid w:val="0025351A"/>
    <w:rsid w:val="003D54F4"/>
    <w:rsid w:val="003D6DE3"/>
    <w:rsid w:val="0042616D"/>
    <w:rsid w:val="00472373"/>
    <w:rsid w:val="005E355B"/>
    <w:rsid w:val="006949FA"/>
    <w:rsid w:val="009A5D15"/>
    <w:rsid w:val="009D1CD5"/>
    <w:rsid w:val="00A058D3"/>
    <w:rsid w:val="00A24D59"/>
    <w:rsid w:val="00A251F0"/>
    <w:rsid w:val="00A3607F"/>
    <w:rsid w:val="00A8C187"/>
    <w:rsid w:val="00B3168A"/>
    <w:rsid w:val="00B34576"/>
    <w:rsid w:val="00BA2105"/>
    <w:rsid w:val="00BF503B"/>
    <w:rsid w:val="00C36647"/>
    <w:rsid w:val="00C45DA2"/>
    <w:rsid w:val="00F746AA"/>
    <w:rsid w:val="01495C1A"/>
    <w:rsid w:val="0151F252"/>
    <w:rsid w:val="01AA27D0"/>
    <w:rsid w:val="01C2E6C1"/>
    <w:rsid w:val="01CDAFE1"/>
    <w:rsid w:val="01ED155C"/>
    <w:rsid w:val="02A80F6F"/>
    <w:rsid w:val="033273C6"/>
    <w:rsid w:val="034BD1CC"/>
    <w:rsid w:val="0360EF8F"/>
    <w:rsid w:val="03846374"/>
    <w:rsid w:val="0387DBCE"/>
    <w:rsid w:val="03C82B73"/>
    <w:rsid w:val="040DC4A4"/>
    <w:rsid w:val="0454A907"/>
    <w:rsid w:val="046495B6"/>
    <w:rsid w:val="0491A997"/>
    <w:rsid w:val="04D36766"/>
    <w:rsid w:val="0617726A"/>
    <w:rsid w:val="06391243"/>
    <w:rsid w:val="0662BF0F"/>
    <w:rsid w:val="07073900"/>
    <w:rsid w:val="07324EC5"/>
    <w:rsid w:val="079216D8"/>
    <w:rsid w:val="09983800"/>
    <w:rsid w:val="09A87A04"/>
    <w:rsid w:val="09D8314E"/>
    <w:rsid w:val="09F43C70"/>
    <w:rsid w:val="0B34FB8E"/>
    <w:rsid w:val="0B3B56D2"/>
    <w:rsid w:val="0B5BD147"/>
    <w:rsid w:val="0BA4B6F7"/>
    <w:rsid w:val="0C2E7E57"/>
    <w:rsid w:val="0D166CAF"/>
    <w:rsid w:val="0D1DC989"/>
    <w:rsid w:val="0DF07699"/>
    <w:rsid w:val="0E3939BC"/>
    <w:rsid w:val="0E47DC31"/>
    <w:rsid w:val="0E937209"/>
    <w:rsid w:val="0F124958"/>
    <w:rsid w:val="0F647F0F"/>
    <w:rsid w:val="0F70CE83"/>
    <w:rsid w:val="0FB3216E"/>
    <w:rsid w:val="0FB43E8A"/>
    <w:rsid w:val="0FE73744"/>
    <w:rsid w:val="103DDFE7"/>
    <w:rsid w:val="109DAA0B"/>
    <w:rsid w:val="10AE19B9"/>
    <w:rsid w:val="10DE0C85"/>
    <w:rsid w:val="116F3080"/>
    <w:rsid w:val="126625F4"/>
    <w:rsid w:val="12CA8B87"/>
    <w:rsid w:val="1399E48D"/>
    <w:rsid w:val="13A62B56"/>
    <w:rsid w:val="13B1F62C"/>
    <w:rsid w:val="13F615D9"/>
    <w:rsid w:val="13FA28F3"/>
    <w:rsid w:val="13FDD879"/>
    <w:rsid w:val="15BC510A"/>
    <w:rsid w:val="1689366A"/>
    <w:rsid w:val="1704287F"/>
    <w:rsid w:val="171654A6"/>
    <w:rsid w:val="17364631"/>
    <w:rsid w:val="176B065D"/>
    <w:rsid w:val="17A00FB3"/>
    <w:rsid w:val="17E1C4A9"/>
    <w:rsid w:val="184B9A87"/>
    <w:rsid w:val="18528134"/>
    <w:rsid w:val="18B6D6EF"/>
    <w:rsid w:val="18DC06EE"/>
    <w:rsid w:val="193D7A33"/>
    <w:rsid w:val="19A58353"/>
    <w:rsid w:val="19FF2448"/>
    <w:rsid w:val="1A976B02"/>
    <w:rsid w:val="1AEA8183"/>
    <w:rsid w:val="1B08128E"/>
    <w:rsid w:val="1B3B9CD0"/>
    <w:rsid w:val="1B5219B1"/>
    <w:rsid w:val="1B9755AC"/>
    <w:rsid w:val="1BB052CD"/>
    <w:rsid w:val="1BB6EA25"/>
    <w:rsid w:val="1BF4CAF0"/>
    <w:rsid w:val="1C039036"/>
    <w:rsid w:val="1C09D5B9"/>
    <w:rsid w:val="1C327E6C"/>
    <w:rsid w:val="1C389249"/>
    <w:rsid w:val="1CA14716"/>
    <w:rsid w:val="1CB535CC"/>
    <w:rsid w:val="1DCABFEA"/>
    <w:rsid w:val="1E2378D1"/>
    <w:rsid w:val="1E355E4D"/>
    <w:rsid w:val="1E43F46D"/>
    <w:rsid w:val="1ED55A53"/>
    <w:rsid w:val="1EEA8427"/>
    <w:rsid w:val="1EF285E1"/>
    <w:rsid w:val="1F63BF62"/>
    <w:rsid w:val="1FAE862F"/>
    <w:rsid w:val="20FAA48C"/>
    <w:rsid w:val="21151EE7"/>
    <w:rsid w:val="21EDF928"/>
    <w:rsid w:val="2208FC8C"/>
    <w:rsid w:val="22821E32"/>
    <w:rsid w:val="22C8F103"/>
    <w:rsid w:val="22FF992A"/>
    <w:rsid w:val="2353D0D7"/>
    <w:rsid w:val="235B235B"/>
    <w:rsid w:val="2442FCC2"/>
    <w:rsid w:val="246922B6"/>
    <w:rsid w:val="249B698B"/>
    <w:rsid w:val="24A272A8"/>
    <w:rsid w:val="24C40F8F"/>
    <w:rsid w:val="255D49B7"/>
    <w:rsid w:val="25C54375"/>
    <w:rsid w:val="25F371ED"/>
    <w:rsid w:val="26115334"/>
    <w:rsid w:val="279BB081"/>
    <w:rsid w:val="287378CC"/>
    <w:rsid w:val="2899100D"/>
    <w:rsid w:val="28F3000D"/>
    <w:rsid w:val="28FCE4E2"/>
    <w:rsid w:val="2916E280"/>
    <w:rsid w:val="29977883"/>
    <w:rsid w:val="29CCF81F"/>
    <w:rsid w:val="2A1735B8"/>
    <w:rsid w:val="2A93E3D3"/>
    <w:rsid w:val="2AD50045"/>
    <w:rsid w:val="2AFC8C0F"/>
    <w:rsid w:val="2B49B849"/>
    <w:rsid w:val="2B4AE739"/>
    <w:rsid w:val="2B68C880"/>
    <w:rsid w:val="2BAB198E"/>
    <w:rsid w:val="2C0A23CB"/>
    <w:rsid w:val="2D7CFF74"/>
    <w:rsid w:val="2DAEE52B"/>
    <w:rsid w:val="2DE55B75"/>
    <w:rsid w:val="2DFBAA27"/>
    <w:rsid w:val="2DFED16E"/>
    <w:rsid w:val="2E122721"/>
    <w:rsid w:val="2E278424"/>
    <w:rsid w:val="2E3F7226"/>
    <w:rsid w:val="2E74A694"/>
    <w:rsid w:val="2E9A4E97"/>
    <w:rsid w:val="2FC55FD6"/>
    <w:rsid w:val="2FE993B2"/>
    <w:rsid w:val="2FFFA2E0"/>
    <w:rsid w:val="30718C2B"/>
    <w:rsid w:val="31EA803E"/>
    <w:rsid w:val="3264F6D7"/>
    <w:rsid w:val="329B9CB4"/>
    <w:rsid w:val="32BEC812"/>
    <w:rsid w:val="32CA4C32"/>
    <w:rsid w:val="33664081"/>
    <w:rsid w:val="33BCFF39"/>
    <w:rsid w:val="3404FE52"/>
    <w:rsid w:val="34195810"/>
    <w:rsid w:val="3469A8AD"/>
    <w:rsid w:val="346E12F2"/>
    <w:rsid w:val="36D8CB5F"/>
    <w:rsid w:val="370665E2"/>
    <w:rsid w:val="37190DE7"/>
    <w:rsid w:val="38806CAF"/>
    <w:rsid w:val="38E47232"/>
    <w:rsid w:val="39F59223"/>
    <w:rsid w:val="39FAA51C"/>
    <w:rsid w:val="3A159883"/>
    <w:rsid w:val="3A29D636"/>
    <w:rsid w:val="3A603B1E"/>
    <w:rsid w:val="3A92E40C"/>
    <w:rsid w:val="3AA2BD22"/>
    <w:rsid w:val="3AD47837"/>
    <w:rsid w:val="3B85590B"/>
    <w:rsid w:val="3BEE1A6E"/>
    <w:rsid w:val="3C4E53E7"/>
    <w:rsid w:val="3EAFCE76"/>
    <w:rsid w:val="3ED9A61B"/>
    <w:rsid w:val="3F008EFB"/>
    <w:rsid w:val="4016A937"/>
    <w:rsid w:val="40A16145"/>
    <w:rsid w:val="4104D046"/>
    <w:rsid w:val="42D749E9"/>
    <w:rsid w:val="43495C63"/>
    <w:rsid w:val="43ED7BF2"/>
    <w:rsid w:val="44063178"/>
    <w:rsid w:val="440A0E56"/>
    <w:rsid w:val="440DC655"/>
    <w:rsid w:val="44FC573E"/>
    <w:rsid w:val="44FF3675"/>
    <w:rsid w:val="451DBBA7"/>
    <w:rsid w:val="452F4401"/>
    <w:rsid w:val="46006926"/>
    <w:rsid w:val="468AF576"/>
    <w:rsid w:val="46CC4270"/>
    <w:rsid w:val="47AF3CF8"/>
    <w:rsid w:val="4833335C"/>
    <w:rsid w:val="48BC27DF"/>
    <w:rsid w:val="48EA3D21"/>
    <w:rsid w:val="49AC89CB"/>
    <w:rsid w:val="49C92DD5"/>
    <w:rsid w:val="49DDAEDE"/>
    <w:rsid w:val="4A018043"/>
    <w:rsid w:val="4A2A4C16"/>
    <w:rsid w:val="4A5D47B9"/>
    <w:rsid w:val="4A7DAA5E"/>
    <w:rsid w:val="4B5FEDD0"/>
    <w:rsid w:val="4C5AC1D1"/>
    <w:rsid w:val="4D6C958B"/>
    <w:rsid w:val="4E186FEF"/>
    <w:rsid w:val="4E1DE4D2"/>
    <w:rsid w:val="4E479F08"/>
    <w:rsid w:val="4E8C1C75"/>
    <w:rsid w:val="4FA5532E"/>
    <w:rsid w:val="527CDF0B"/>
    <w:rsid w:val="52D11F3D"/>
    <w:rsid w:val="54680FB5"/>
    <w:rsid w:val="547F0653"/>
    <w:rsid w:val="5730D4AE"/>
    <w:rsid w:val="576D7A2F"/>
    <w:rsid w:val="58157672"/>
    <w:rsid w:val="5816BA28"/>
    <w:rsid w:val="5881E50E"/>
    <w:rsid w:val="58831223"/>
    <w:rsid w:val="58CC72FD"/>
    <w:rsid w:val="58F869C8"/>
    <w:rsid w:val="5A1CC0AA"/>
    <w:rsid w:val="5A1F64CC"/>
    <w:rsid w:val="5B5D23B2"/>
    <w:rsid w:val="5B64DB2E"/>
    <w:rsid w:val="5B9B7033"/>
    <w:rsid w:val="5C84B351"/>
    <w:rsid w:val="5D5BD937"/>
    <w:rsid w:val="5E99BD12"/>
    <w:rsid w:val="5F5F63B7"/>
    <w:rsid w:val="5FEE856D"/>
    <w:rsid w:val="5FFE11E2"/>
    <w:rsid w:val="60B5D128"/>
    <w:rsid w:val="60B77B5D"/>
    <w:rsid w:val="60F13250"/>
    <w:rsid w:val="613AAAEB"/>
    <w:rsid w:val="61615360"/>
    <w:rsid w:val="6164314F"/>
    <w:rsid w:val="61D8BD96"/>
    <w:rsid w:val="6210B697"/>
    <w:rsid w:val="628F139A"/>
    <w:rsid w:val="62D2B5F5"/>
    <w:rsid w:val="633063EB"/>
    <w:rsid w:val="633E7410"/>
    <w:rsid w:val="6368F4C0"/>
    <w:rsid w:val="64798AD7"/>
    <w:rsid w:val="64BD85A7"/>
    <w:rsid w:val="64C9E31B"/>
    <w:rsid w:val="64E76E7E"/>
    <w:rsid w:val="6576B6C8"/>
    <w:rsid w:val="66155B38"/>
    <w:rsid w:val="662EBC55"/>
    <w:rsid w:val="6655631E"/>
    <w:rsid w:val="669BE0D8"/>
    <w:rsid w:val="66B27109"/>
    <w:rsid w:val="680B7F13"/>
    <w:rsid w:val="683AD18A"/>
    <w:rsid w:val="69390706"/>
    <w:rsid w:val="698BCBCB"/>
    <w:rsid w:val="6AB9F0DB"/>
    <w:rsid w:val="6AE5DE5D"/>
    <w:rsid w:val="6B30D272"/>
    <w:rsid w:val="6BBF9BD8"/>
    <w:rsid w:val="6BD03700"/>
    <w:rsid w:val="6C1F75F9"/>
    <w:rsid w:val="6CC36C8D"/>
    <w:rsid w:val="6CCB2FFA"/>
    <w:rsid w:val="6D81C8AD"/>
    <w:rsid w:val="6DC33C4A"/>
    <w:rsid w:val="6DF26E3B"/>
    <w:rsid w:val="6EB7ABB5"/>
    <w:rsid w:val="6F8A09EC"/>
    <w:rsid w:val="6FE27E1C"/>
    <w:rsid w:val="70C29B2E"/>
    <w:rsid w:val="7196DDB0"/>
    <w:rsid w:val="71AD2C62"/>
    <w:rsid w:val="71CB458F"/>
    <w:rsid w:val="71FF83D5"/>
    <w:rsid w:val="724F77B1"/>
    <w:rsid w:val="751F0DF0"/>
    <w:rsid w:val="753579B5"/>
    <w:rsid w:val="75366592"/>
    <w:rsid w:val="76BF77EE"/>
    <w:rsid w:val="76C40163"/>
    <w:rsid w:val="77024E7F"/>
    <w:rsid w:val="77371F56"/>
    <w:rsid w:val="784358E7"/>
    <w:rsid w:val="7912DD0F"/>
    <w:rsid w:val="79936AD2"/>
    <w:rsid w:val="79C81776"/>
    <w:rsid w:val="7A745EC5"/>
    <w:rsid w:val="7AB92FE8"/>
    <w:rsid w:val="7B18C9D4"/>
    <w:rsid w:val="7BF06A98"/>
    <w:rsid w:val="7BF3B9AE"/>
    <w:rsid w:val="7C60B2D4"/>
    <w:rsid w:val="7CCC3378"/>
    <w:rsid w:val="7D386595"/>
    <w:rsid w:val="7D8AF2FD"/>
    <w:rsid w:val="7DED53F6"/>
    <w:rsid w:val="7E25C211"/>
    <w:rsid w:val="7ED13CEF"/>
    <w:rsid w:val="7F8269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4261CC2"/>
  <w15:chartTrackingRefBased/>
  <w15:docId w15:val="{94378367-D9C4-DE48-B85A-6DA41D489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CD5"/>
    <w:pPr>
      <w:suppressAutoHyphens/>
      <w:spacing w:line="1" w:lineRule="atLeast"/>
      <w:ind w:leftChars="-1" w:left="-1" w:hangingChars="1" w:hanging="1"/>
      <w:textDirection w:val="btLr"/>
      <w:textAlignment w:val="top"/>
      <w:outlineLvl w:val="0"/>
    </w:pPr>
    <w:rPr>
      <w:rFonts w:ascii="Times New Roman" w:eastAsia="Times New Roman" w:hAnsi="Times New Roman" w:cs="Times New Roman"/>
      <w:position w:val="-1"/>
    </w:rPr>
  </w:style>
  <w:style w:type="paragraph" w:styleId="Heading1">
    <w:name w:val="heading 1"/>
    <w:basedOn w:val="Normal"/>
    <w:next w:val="Normal"/>
    <w:link w:val="Heading1Char"/>
    <w:uiPriority w:val="9"/>
    <w:qFormat/>
    <w:rsid w:val="009D1CD5"/>
    <w:pPr>
      <w:keepNext/>
      <w:numPr>
        <w:numId w:val="3"/>
      </w:numPr>
      <w:tabs>
        <w:tab w:val="left" w:pos="720"/>
      </w:tabs>
      <w:spacing w:before="240" w:after="120"/>
      <w:ind w:leftChars="0" w:left="0" w:firstLineChars="0" w:firstLine="0"/>
    </w:pPr>
    <w:rPr>
      <w:rFonts w:ascii="Arial" w:hAnsi="Arial"/>
      <w:b/>
      <w:caps/>
    </w:rPr>
  </w:style>
  <w:style w:type="paragraph" w:styleId="Heading2">
    <w:name w:val="heading 2"/>
    <w:basedOn w:val="Normal"/>
    <w:next w:val="Normal"/>
    <w:link w:val="Heading2Char"/>
    <w:uiPriority w:val="9"/>
    <w:unhideWhenUsed/>
    <w:qFormat/>
    <w:rsid w:val="009D1CD5"/>
    <w:pPr>
      <w:keepNext/>
      <w:numPr>
        <w:ilvl w:val="1"/>
        <w:numId w:val="3"/>
      </w:numPr>
      <w:spacing w:before="240" w:after="120"/>
      <w:ind w:leftChars="0" w:left="0" w:firstLineChars="0" w:firstLine="0"/>
      <w:outlineLvl w:val="1"/>
    </w:pPr>
    <w:rPr>
      <w:rFonts w:ascii="Arial" w:hAnsi="Arial"/>
      <w:b/>
    </w:rPr>
  </w:style>
  <w:style w:type="paragraph" w:styleId="Heading3">
    <w:name w:val="heading 3"/>
    <w:basedOn w:val="Normal"/>
    <w:next w:val="Normal"/>
    <w:link w:val="Heading3Char"/>
    <w:uiPriority w:val="9"/>
    <w:unhideWhenUsed/>
    <w:qFormat/>
    <w:rsid w:val="009D1CD5"/>
    <w:pPr>
      <w:keepNext/>
      <w:widowControl w:val="0"/>
      <w:numPr>
        <w:ilvl w:val="2"/>
        <w:numId w:val="3"/>
      </w:numPr>
      <w:spacing w:before="240" w:after="120"/>
      <w:ind w:leftChars="0" w:left="0" w:firstLineChars="0" w:firstLine="0"/>
      <w:outlineLvl w:val="2"/>
    </w:pPr>
    <w:rPr>
      <w:rFonts w:ascii="Arial" w:hAnsi="Arial"/>
    </w:rPr>
  </w:style>
  <w:style w:type="paragraph" w:styleId="Heading4">
    <w:name w:val="heading 4"/>
    <w:basedOn w:val="Normal"/>
    <w:next w:val="Normal"/>
    <w:link w:val="Heading4Char"/>
    <w:uiPriority w:val="9"/>
    <w:semiHidden/>
    <w:unhideWhenUsed/>
    <w:qFormat/>
    <w:rsid w:val="009D1CD5"/>
    <w:pPr>
      <w:keepNext/>
      <w:widowControl w:val="0"/>
      <w:numPr>
        <w:ilvl w:val="3"/>
        <w:numId w:val="3"/>
      </w:numPr>
      <w:spacing w:before="120" w:after="60"/>
      <w:ind w:leftChars="0" w:left="0" w:firstLineChars="0" w:firstLine="0"/>
      <w:outlineLvl w:val="3"/>
    </w:pPr>
    <w:rPr>
      <w:rFonts w:ascii="Arial" w:hAnsi="Arial"/>
      <w:bCs/>
      <w:i/>
    </w:rPr>
  </w:style>
  <w:style w:type="paragraph" w:styleId="Heading5">
    <w:name w:val="heading 5"/>
    <w:basedOn w:val="Normal"/>
    <w:next w:val="Normal"/>
    <w:link w:val="Heading5Char"/>
    <w:uiPriority w:val="9"/>
    <w:semiHidden/>
    <w:unhideWhenUsed/>
    <w:qFormat/>
    <w:rsid w:val="009D1CD5"/>
    <w:pPr>
      <w:keepNext/>
      <w:numPr>
        <w:ilvl w:val="4"/>
        <w:numId w:val="3"/>
      </w:numPr>
      <w:ind w:leftChars="0" w:left="0" w:firstLineChars="0" w:firstLine="0"/>
      <w:jc w:val="center"/>
      <w:outlineLvl w:val="4"/>
    </w:pPr>
    <w:rPr>
      <w:b/>
      <w:bCs/>
      <w:color w:val="0000FF"/>
    </w:rPr>
  </w:style>
  <w:style w:type="paragraph" w:styleId="Heading6">
    <w:name w:val="heading 6"/>
    <w:basedOn w:val="Normal"/>
    <w:next w:val="Normal"/>
    <w:link w:val="Heading6Char"/>
    <w:uiPriority w:val="9"/>
    <w:semiHidden/>
    <w:unhideWhenUsed/>
    <w:qFormat/>
    <w:rsid w:val="009D1CD5"/>
    <w:pPr>
      <w:keepNext/>
      <w:widowControl w:val="0"/>
      <w:numPr>
        <w:ilvl w:val="5"/>
        <w:numId w:val="3"/>
      </w:numPr>
      <w:ind w:leftChars="0" w:left="0" w:firstLineChars="0" w:firstLine="0"/>
      <w:outlineLvl w:val="5"/>
    </w:pPr>
    <w:rPr>
      <w:b/>
      <w:color w:val="FF0000"/>
      <w:sz w:val="28"/>
    </w:rPr>
  </w:style>
  <w:style w:type="paragraph" w:styleId="Heading7">
    <w:name w:val="heading 7"/>
    <w:basedOn w:val="Normal"/>
    <w:next w:val="Normal"/>
    <w:link w:val="Heading7Char"/>
    <w:rsid w:val="009D1CD5"/>
    <w:pPr>
      <w:keepNext/>
      <w:widowControl w:val="0"/>
      <w:numPr>
        <w:ilvl w:val="6"/>
        <w:numId w:val="3"/>
      </w:numPr>
      <w:ind w:leftChars="0" w:left="0" w:firstLineChars="0" w:firstLine="0"/>
      <w:outlineLvl w:val="6"/>
    </w:pPr>
    <w:rPr>
      <w:b/>
      <w:color w:val="0000FF"/>
    </w:rPr>
  </w:style>
  <w:style w:type="paragraph" w:styleId="Heading8">
    <w:name w:val="heading 8"/>
    <w:basedOn w:val="Normal"/>
    <w:next w:val="Normal"/>
    <w:link w:val="Heading8Char"/>
    <w:rsid w:val="009D1CD5"/>
    <w:pPr>
      <w:keepNext/>
      <w:numPr>
        <w:ilvl w:val="7"/>
        <w:numId w:val="3"/>
      </w:numPr>
      <w:ind w:leftChars="0" w:left="0" w:firstLineChars="0" w:firstLine="0"/>
      <w:outlineLvl w:val="7"/>
    </w:pPr>
    <w:rPr>
      <w:b/>
      <w:color w:val="FF0000"/>
      <w:sz w:val="30"/>
    </w:rPr>
  </w:style>
  <w:style w:type="paragraph" w:styleId="Heading9">
    <w:name w:val="heading 9"/>
    <w:basedOn w:val="Normal"/>
    <w:next w:val="Normal"/>
    <w:link w:val="Heading9Char"/>
    <w:rsid w:val="009D1CD5"/>
    <w:pPr>
      <w:keepNext/>
      <w:numPr>
        <w:ilvl w:val="8"/>
        <w:numId w:val="3"/>
      </w:numPr>
      <w:ind w:leftChars="0" w:left="0" w:firstLineChars="0" w:firstLine="0"/>
      <w:outlineLvl w:val="8"/>
    </w:pPr>
    <w:rPr>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1CD5"/>
    <w:rPr>
      <w:rFonts w:ascii="Arial" w:eastAsia="Times New Roman" w:hAnsi="Arial" w:cs="Times New Roman"/>
      <w:b/>
      <w:caps/>
      <w:position w:val="-1"/>
    </w:rPr>
  </w:style>
  <w:style w:type="character" w:customStyle="1" w:styleId="Heading2Char">
    <w:name w:val="Heading 2 Char"/>
    <w:basedOn w:val="DefaultParagraphFont"/>
    <w:link w:val="Heading2"/>
    <w:uiPriority w:val="9"/>
    <w:rsid w:val="009D1CD5"/>
    <w:rPr>
      <w:rFonts w:ascii="Arial" w:eastAsia="Times New Roman" w:hAnsi="Arial" w:cs="Times New Roman"/>
      <w:b/>
      <w:position w:val="-1"/>
    </w:rPr>
  </w:style>
  <w:style w:type="character" w:customStyle="1" w:styleId="Heading3Char">
    <w:name w:val="Heading 3 Char"/>
    <w:basedOn w:val="DefaultParagraphFont"/>
    <w:link w:val="Heading3"/>
    <w:uiPriority w:val="9"/>
    <w:rsid w:val="009D1CD5"/>
    <w:rPr>
      <w:rFonts w:ascii="Arial" w:eastAsia="Times New Roman" w:hAnsi="Arial" w:cs="Times New Roman"/>
      <w:position w:val="-1"/>
    </w:rPr>
  </w:style>
  <w:style w:type="character" w:customStyle="1" w:styleId="Heading4Char">
    <w:name w:val="Heading 4 Char"/>
    <w:basedOn w:val="DefaultParagraphFont"/>
    <w:link w:val="Heading4"/>
    <w:uiPriority w:val="9"/>
    <w:semiHidden/>
    <w:rsid w:val="009D1CD5"/>
    <w:rPr>
      <w:rFonts w:ascii="Arial" w:eastAsia="Times New Roman" w:hAnsi="Arial" w:cs="Times New Roman"/>
      <w:bCs/>
      <w:i/>
      <w:position w:val="-1"/>
    </w:rPr>
  </w:style>
  <w:style w:type="character" w:customStyle="1" w:styleId="Heading5Char">
    <w:name w:val="Heading 5 Char"/>
    <w:basedOn w:val="DefaultParagraphFont"/>
    <w:link w:val="Heading5"/>
    <w:uiPriority w:val="9"/>
    <w:semiHidden/>
    <w:rsid w:val="009D1CD5"/>
    <w:rPr>
      <w:rFonts w:ascii="Times New Roman" w:eastAsia="Times New Roman" w:hAnsi="Times New Roman" w:cs="Times New Roman"/>
      <w:b/>
      <w:bCs/>
      <w:color w:val="0000FF"/>
      <w:position w:val="-1"/>
    </w:rPr>
  </w:style>
  <w:style w:type="character" w:customStyle="1" w:styleId="Heading6Char">
    <w:name w:val="Heading 6 Char"/>
    <w:basedOn w:val="DefaultParagraphFont"/>
    <w:link w:val="Heading6"/>
    <w:uiPriority w:val="9"/>
    <w:semiHidden/>
    <w:rsid w:val="009D1CD5"/>
    <w:rPr>
      <w:rFonts w:ascii="Times New Roman" w:eastAsia="Times New Roman" w:hAnsi="Times New Roman" w:cs="Times New Roman"/>
      <w:b/>
      <w:color w:val="FF0000"/>
      <w:position w:val="-1"/>
      <w:sz w:val="28"/>
    </w:rPr>
  </w:style>
  <w:style w:type="character" w:customStyle="1" w:styleId="Heading7Char">
    <w:name w:val="Heading 7 Char"/>
    <w:basedOn w:val="DefaultParagraphFont"/>
    <w:link w:val="Heading7"/>
    <w:rsid w:val="009D1CD5"/>
    <w:rPr>
      <w:rFonts w:ascii="Times New Roman" w:eastAsia="Times New Roman" w:hAnsi="Times New Roman" w:cs="Times New Roman"/>
      <w:b/>
      <w:color w:val="0000FF"/>
      <w:position w:val="-1"/>
    </w:rPr>
  </w:style>
  <w:style w:type="character" w:customStyle="1" w:styleId="Heading8Char">
    <w:name w:val="Heading 8 Char"/>
    <w:basedOn w:val="DefaultParagraphFont"/>
    <w:link w:val="Heading8"/>
    <w:rsid w:val="009D1CD5"/>
    <w:rPr>
      <w:rFonts w:ascii="Times New Roman" w:eastAsia="Times New Roman" w:hAnsi="Times New Roman" w:cs="Times New Roman"/>
      <w:b/>
      <w:color w:val="FF0000"/>
      <w:position w:val="-1"/>
      <w:sz w:val="30"/>
    </w:rPr>
  </w:style>
  <w:style w:type="character" w:customStyle="1" w:styleId="Heading9Char">
    <w:name w:val="Heading 9 Char"/>
    <w:basedOn w:val="DefaultParagraphFont"/>
    <w:link w:val="Heading9"/>
    <w:rsid w:val="009D1CD5"/>
    <w:rPr>
      <w:rFonts w:ascii="Times New Roman" w:eastAsia="Times New Roman" w:hAnsi="Times New Roman" w:cs="Times New Roman"/>
      <w:b/>
      <w:bCs/>
      <w:iCs/>
      <w:position w:val="-1"/>
    </w:rPr>
  </w:style>
  <w:style w:type="paragraph" w:styleId="Title">
    <w:name w:val="Title"/>
    <w:basedOn w:val="Normal"/>
    <w:link w:val="TitleChar"/>
    <w:uiPriority w:val="10"/>
    <w:qFormat/>
    <w:rsid w:val="009D1CD5"/>
    <w:rPr>
      <w:rFonts w:ascii="Arial" w:hAnsi="Arial"/>
      <w:b/>
      <w:caps/>
      <w:sz w:val="28"/>
    </w:rPr>
  </w:style>
  <w:style w:type="character" w:customStyle="1" w:styleId="TitleChar">
    <w:name w:val="Title Char"/>
    <w:basedOn w:val="DefaultParagraphFont"/>
    <w:link w:val="Title"/>
    <w:uiPriority w:val="10"/>
    <w:rsid w:val="009D1CD5"/>
    <w:rPr>
      <w:rFonts w:ascii="Arial" w:eastAsia="Times New Roman" w:hAnsi="Arial" w:cs="Times New Roman"/>
      <w:b/>
      <w:caps/>
      <w:position w:val="-1"/>
      <w:sz w:val="28"/>
    </w:rPr>
  </w:style>
  <w:style w:type="paragraph" w:styleId="ListParagraph">
    <w:name w:val="List Paragraph"/>
    <w:basedOn w:val="Normal"/>
    <w:uiPriority w:val="34"/>
    <w:qFormat/>
    <w:rsid w:val="009D1CD5"/>
    <w:pPr>
      <w:ind w:left="720"/>
      <w:contextualSpacing/>
    </w:pPr>
  </w:style>
  <w:style w:type="paragraph" w:styleId="TOCHeading">
    <w:name w:val="TOC Heading"/>
    <w:basedOn w:val="Heading1"/>
    <w:next w:val="Normal"/>
    <w:uiPriority w:val="39"/>
    <w:unhideWhenUsed/>
    <w:qFormat/>
    <w:rsid w:val="009D1CD5"/>
    <w:pPr>
      <w:keepLines/>
      <w:numPr>
        <w:numId w:val="0"/>
      </w:numPr>
      <w:tabs>
        <w:tab w:val="clear" w:pos="720"/>
      </w:tabs>
      <w:suppressAutoHyphens w:val="0"/>
      <w:spacing w:before="480" w:after="0" w:line="276" w:lineRule="auto"/>
      <w:textDirection w:val="lrTb"/>
      <w:textAlignment w:val="auto"/>
      <w:outlineLvl w:val="9"/>
    </w:pPr>
    <w:rPr>
      <w:rFonts w:asciiTheme="majorHAnsi" w:eastAsiaTheme="majorEastAsia" w:hAnsiTheme="majorHAnsi" w:cstheme="majorBidi"/>
      <w:bCs/>
      <w:caps w:val="0"/>
      <w:color w:val="2F5496" w:themeColor="accent1" w:themeShade="BF"/>
      <w:position w:val="0"/>
      <w:sz w:val="28"/>
      <w:szCs w:val="28"/>
    </w:rPr>
  </w:style>
  <w:style w:type="paragraph" w:styleId="TOC1">
    <w:name w:val="toc 1"/>
    <w:basedOn w:val="Normal"/>
    <w:next w:val="Normal"/>
    <w:autoRedefine/>
    <w:uiPriority w:val="39"/>
    <w:unhideWhenUsed/>
    <w:rsid w:val="00174D13"/>
    <w:pPr>
      <w:tabs>
        <w:tab w:val="left" w:pos="480"/>
        <w:tab w:val="right" w:leader="dot" w:pos="9350"/>
      </w:tabs>
      <w:spacing w:before="120" w:after="120" w:line="276" w:lineRule="auto"/>
      <w:ind w:left="0" w:hanging="2"/>
    </w:pPr>
    <w:rPr>
      <w:caps/>
      <w:noProof/>
    </w:rPr>
  </w:style>
  <w:style w:type="paragraph" w:styleId="TOC2">
    <w:name w:val="toc 2"/>
    <w:basedOn w:val="Normal"/>
    <w:next w:val="Normal"/>
    <w:autoRedefine/>
    <w:uiPriority w:val="39"/>
    <w:unhideWhenUsed/>
    <w:rsid w:val="009D1CD5"/>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9D1CD5"/>
    <w:pPr>
      <w:ind w:left="480"/>
    </w:pPr>
    <w:rPr>
      <w:rFonts w:asciiTheme="minorHAnsi" w:hAnsiTheme="minorHAnsi" w:cstheme="minorHAnsi"/>
      <w:i/>
      <w:iCs/>
      <w:sz w:val="20"/>
      <w:szCs w:val="20"/>
    </w:rPr>
  </w:style>
  <w:style w:type="character" w:styleId="Hyperlink">
    <w:name w:val="Hyperlink"/>
    <w:basedOn w:val="DefaultParagraphFont"/>
    <w:uiPriority w:val="99"/>
    <w:unhideWhenUsed/>
    <w:rsid w:val="009D1CD5"/>
    <w:rPr>
      <w:color w:val="0563C1" w:themeColor="hyperlink"/>
      <w:u w:val="single"/>
    </w:rPr>
  </w:style>
  <w:style w:type="paragraph" w:styleId="TOC4">
    <w:name w:val="toc 4"/>
    <w:basedOn w:val="Normal"/>
    <w:next w:val="Normal"/>
    <w:autoRedefine/>
    <w:uiPriority w:val="39"/>
    <w:unhideWhenUsed/>
    <w:rsid w:val="009D1CD5"/>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9D1CD5"/>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9D1CD5"/>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9D1CD5"/>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9D1CD5"/>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9D1CD5"/>
    <w:pPr>
      <w:ind w:left="1920"/>
    </w:pPr>
    <w:rPr>
      <w:rFonts w:asciiTheme="minorHAnsi" w:hAnsiTheme="minorHAnsi" w:cstheme="minorHAnsi"/>
      <w:sz w:val="18"/>
      <w:szCs w:val="18"/>
    </w:rPr>
  </w:style>
  <w:style w:type="paragraph" w:styleId="NoSpacing">
    <w:name w:val="No Spacing"/>
    <w:uiPriority w:val="1"/>
    <w:qFormat/>
    <w:rsid w:val="009D1CD5"/>
    <w:pPr>
      <w:suppressAutoHyphens/>
      <w:ind w:leftChars="-1" w:left="-1" w:hangingChars="1" w:hanging="1"/>
      <w:textDirection w:val="btLr"/>
      <w:textAlignment w:val="top"/>
      <w:outlineLvl w:val="0"/>
    </w:pPr>
    <w:rPr>
      <w:rFonts w:ascii="Times New Roman" w:eastAsia="Times New Roman" w:hAnsi="Times New Roman" w:cs="Times New Roman"/>
      <w:position w:val="-1"/>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position w:val="-1"/>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72373"/>
    <w:pPr>
      <w:spacing w:line="240" w:lineRule="auto"/>
    </w:pPr>
    <w:rPr>
      <w:sz w:val="18"/>
      <w:szCs w:val="18"/>
    </w:rPr>
  </w:style>
  <w:style w:type="character" w:customStyle="1" w:styleId="BalloonTextChar">
    <w:name w:val="Balloon Text Char"/>
    <w:basedOn w:val="DefaultParagraphFont"/>
    <w:link w:val="BalloonText"/>
    <w:uiPriority w:val="99"/>
    <w:semiHidden/>
    <w:rsid w:val="00472373"/>
    <w:rPr>
      <w:rFonts w:ascii="Times New Roman" w:eastAsia="Times New Roman" w:hAnsi="Times New Roman" w:cs="Times New Roman"/>
      <w:position w:val="-1"/>
      <w:sz w:val="18"/>
      <w:szCs w:val="18"/>
    </w:rPr>
  </w:style>
  <w:style w:type="paragraph" w:styleId="CommentSubject">
    <w:name w:val="annotation subject"/>
    <w:basedOn w:val="CommentText"/>
    <w:next w:val="CommentText"/>
    <w:link w:val="CommentSubjectChar"/>
    <w:uiPriority w:val="99"/>
    <w:semiHidden/>
    <w:unhideWhenUsed/>
    <w:rsid w:val="00472373"/>
    <w:rPr>
      <w:b/>
      <w:bCs/>
    </w:rPr>
  </w:style>
  <w:style w:type="character" w:customStyle="1" w:styleId="CommentSubjectChar">
    <w:name w:val="Comment Subject Char"/>
    <w:basedOn w:val="CommentTextChar"/>
    <w:link w:val="CommentSubject"/>
    <w:uiPriority w:val="99"/>
    <w:semiHidden/>
    <w:rsid w:val="00472373"/>
    <w:rPr>
      <w:rFonts w:ascii="Times New Roman" w:eastAsia="Times New Roman" w:hAnsi="Times New Roman" w:cs="Times New Roman"/>
      <w:b/>
      <w:bCs/>
      <w:position w:val="-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image" Target="media/image11.jpg"/><Relationship Id="rId21" Type="http://schemas.openxmlformats.org/officeDocument/2006/relationships/image" Target="media/image6.jpg"/><Relationship Id="rId34" Type="http://schemas.microsoft.com/office/2011/relationships/people" Target="peop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jpg"/><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9.jpg"/><Relationship Id="rId32" Type="http://schemas.openxmlformats.org/officeDocument/2006/relationships/footer" Target="footer4.xml"/><Relationship Id="rId5" Type="http://schemas.openxmlformats.org/officeDocument/2006/relationships/numbering" Target="numbering.xml"/><Relationship Id="rId15" Type="http://schemas.openxmlformats.org/officeDocument/2006/relationships/hyperlink" Target="https://www.ftc.gov/enforcement/rules/rulemaking-regulatory-reform-proceedings/childrens-online-privacy-protection-rule" TargetMode="External"/><Relationship Id="rId23" Type="http://schemas.openxmlformats.org/officeDocument/2006/relationships/image" Target="media/image8.jpg"/><Relationship Id="rId28" Type="http://schemas.microsoft.com/office/2011/relationships/commentsExtended" Target="commentsExtended.xm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oter" Target="footer3.xml"/><Relationship Id="R9863da38664f456c" Type="http://schemas.microsoft.com/office/2019/09/relationships/intelligence" Target="intelligenc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7.jpg"/><Relationship Id="rId27" Type="http://schemas.openxmlformats.org/officeDocument/2006/relationships/comments" Target="comments.xml"/><Relationship Id="rId30" Type="http://schemas.microsoft.com/office/2018/08/relationships/commentsExtensible" Target="commentsExtensible.xml"/><Relationship Id="rId35" Type="http://schemas.openxmlformats.org/officeDocument/2006/relationships/glossaryDocument" Target="glossary/document.xml"/><Relationship Id="rId8" Type="http://schemas.openxmlformats.org/officeDocument/2006/relationships/webSettings" Target="web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081868574"/>
        <w:category>
          <w:name w:val="General"/>
          <w:gallery w:val="placeholder"/>
        </w:category>
        <w:types>
          <w:type w:val="bbPlcHdr"/>
        </w:types>
        <w:behaviors>
          <w:behavior w:val="content"/>
        </w:behaviors>
        <w:guid w:val="{A878C1C3-121D-4A52-BA3C-EAB61F607D9B}"/>
      </w:docPartPr>
      <w:docPartBody>
        <w:p w:rsidR="00362F9B" w:rsidRDefault="00362F9B"/>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62F9B"/>
    <w:rsid w:val="00362F9B"/>
    <w:rsid w:val="00894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7CB10B58816F4FAC4EE2407297C9FD" ma:contentTypeVersion="9" ma:contentTypeDescription="Create a new document." ma:contentTypeScope="" ma:versionID="2de00704f55e59cd97c17aa369b5f1b8">
  <xsd:schema xmlns:xsd="http://www.w3.org/2001/XMLSchema" xmlns:xs="http://www.w3.org/2001/XMLSchema" xmlns:p="http://schemas.microsoft.com/office/2006/metadata/properties" xmlns:ns2="deabf8be-7d5a-43ce-b85d-3d024626ffd1" targetNamespace="http://schemas.microsoft.com/office/2006/metadata/properties" ma:root="true" ma:fieldsID="2dab9678ae086e34b14082bc33ae478b" ns2:_="">
    <xsd:import namespace="deabf8be-7d5a-43ce-b85d-3d024626ffd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abf8be-7d5a-43ce-b85d-3d024626ff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B3F6A3-CBA3-7146-9879-69A747F3A23E}">
  <ds:schemaRefs>
    <ds:schemaRef ds:uri="http://schemas.openxmlformats.org/officeDocument/2006/bibliography"/>
  </ds:schemaRefs>
</ds:datastoreItem>
</file>

<file path=customXml/itemProps2.xml><?xml version="1.0" encoding="utf-8"?>
<ds:datastoreItem xmlns:ds="http://schemas.openxmlformats.org/officeDocument/2006/customXml" ds:itemID="{508FBFFF-80BC-4859-9B90-8369A5574E4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ED87E3E-813A-4920-8957-A246DB53FA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abf8be-7d5a-43ce-b85d-3d024626ff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51D9B2-24AB-4C97-BA53-5CFAB1E628C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1886</Words>
  <Characters>10751</Characters>
  <Application>Microsoft Office Word</Application>
  <DocSecurity>0</DocSecurity>
  <Lines>89</Lines>
  <Paragraphs>25</Paragraphs>
  <ScaleCrop>false</ScaleCrop>
  <Company/>
  <LinksUpToDate>false</LinksUpToDate>
  <CharactersWithSpaces>12612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Benediktsson, Gardar</dc:creator>
  <cp:keywords/>
  <dc:description/>
  <cp:lastModifiedBy>Stoney, Gabrielle M.</cp:lastModifiedBy>
  <cp:revision>2</cp:revision>
  <dcterms:created xsi:type="dcterms:W3CDTF">2020-12-01T02:43:00Z</dcterms:created>
  <dcterms:modified xsi:type="dcterms:W3CDTF">2020-12-01T02:43:00Z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0x010100E87CB10B58816F4FAC4EE2407297C9FD</vt:lpwstr>
  </property>
</Properties>
</file>