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74589" w:rsidR="009D1CD5" w:rsidP="009D1CD5" w:rsidRDefault="009D1CD5" w14:paraId="672B8138" w14:textId="77777777">
      <w:pPr>
        <w:widowControl w:val="0"/>
        <w:pBdr>
          <w:top w:val="nil"/>
          <w:left w:val="nil"/>
          <w:bottom w:val="nil"/>
          <w:right w:val="nil"/>
          <w:between w:val="nil"/>
        </w:pBdr>
        <w:spacing w:after="240" w:line="240" w:lineRule="auto"/>
        <w:ind w:left="3" w:hanging="5"/>
        <w:jc w:val="center"/>
        <w:rPr>
          <w:rFonts w:eastAsia="Arial"/>
          <w:color w:val="000000"/>
          <w:sz w:val="52"/>
          <w:szCs w:val="52"/>
        </w:rPr>
      </w:pPr>
      <w:bookmarkStart w:name="_heading=h.gjdgxs" w:colFirst="0" w:colLast="0" w:id="0"/>
      <w:bookmarkEnd w:id="0"/>
      <w:r w:rsidRPr="00974589">
        <w:rPr>
          <w:rFonts w:eastAsia="Arial"/>
          <w:b/>
          <w:color w:val="000000"/>
          <w:sz w:val="52"/>
          <w:szCs w:val="52"/>
        </w:rPr>
        <w:t>System Design Document</w:t>
      </w:r>
    </w:p>
    <w:p w:rsidRPr="00974589" w:rsidR="009D1CD5" w:rsidP="009D1CD5" w:rsidRDefault="009D1CD5" w14:paraId="0B091D0F" w14:textId="77777777">
      <w:pPr>
        <w:widowControl w:val="0"/>
        <w:pBdr>
          <w:top w:val="nil"/>
          <w:left w:val="nil"/>
          <w:bottom w:val="nil"/>
          <w:right w:val="nil"/>
          <w:between w:val="nil"/>
        </w:pBdr>
        <w:spacing w:after="240" w:line="240" w:lineRule="auto"/>
        <w:ind w:left="2" w:hanging="4"/>
        <w:jc w:val="center"/>
        <w:rPr>
          <w:rFonts w:eastAsia="Arial"/>
          <w:color w:val="000000"/>
          <w:sz w:val="40"/>
          <w:szCs w:val="40"/>
        </w:rPr>
      </w:pPr>
      <w:r w:rsidRPr="00974589">
        <w:rPr>
          <w:rFonts w:eastAsia="Arial"/>
          <w:b/>
          <w:color w:val="000000"/>
          <w:sz w:val="40"/>
          <w:szCs w:val="40"/>
        </w:rPr>
        <w:t>For</w:t>
      </w:r>
    </w:p>
    <w:p w:rsidRPr="00974589" w:rsidR="009D1CD5" w:rsidP="009D1CD5" w:rsidRDefault="009D1CD5" w14:paraId="77AC8883" w14:textId="77777777">
      <w:pPr>
        <w:widowControl w:val="0"/>
        <w:pBdr>
          <w:top w:val="nil"/>
          <w:left w:val="nil"/>
          <w:bottom w:val="nil"/>
          <w:right w:val="nil"/>
          <w:between w:val="nil"/>
        </w:pBdr>
        <w:spacing w:line="240" w:lineRule="auto"/>
        <w:ind w:left="2" w:right="360" w:hanging="4"/>
        <w:jc w:val="center"/>
        <w:rPr>
          <w:rFonts w:eastAsia="Arial"/>
          <w:color w:val="000000"/>
          <w:sz w:val="40"/>
          <w:szCs w:val="40"/>
        </w:rPr>
      </w:pPr>
      <w:r w:rsidRPr="00974589">
        <w:rPr>
          <w:rFonts w:eastAsia="Arial"/>
          <w:b/>
          <w:sz w:val="40"/>
          <w:szCs w:val="40"/>
        </w:rPr>
        <w:t>Mental Health Application</w:t>
      </w:r>
    </w:p>
    <w:p w:rsidRPr="00974589" w:rsidR="009D1CD5" w:rsidP="009D1CD5" w:rsidRDefault="009D1CD5" w14:paraId="30FDEF0B" w14:textId="77777777">
      <w:pPr>
        <w:widowControl w:val="0"/>
        <w:pBdr>
          <w:top w:val="nil"/>
          <w:left w:val="nil"/>
          <w:bottom w:val="nil"/>
          <w:right w:val="nil"/>
          <w:between w:val="nil"/>
        </w:pBdr>
        <w:spacing w:line="240" w:lineRule="auto"/>
        <w:ind w:left="2" w:right="360" w:hanging="4"/>
        <w:jc w:val="center"/>
        <w:rPr>
          <w:rFonts w:eastAsia="Arial"/>
          <w:color w:val="000000"/>
          <w:sz w:val="40"/>
          <w:szCs w:val="40"/>
        </w:rPr>
      </w:pPr>
    </w:p>
    <w:p w:rsidRPr="00974589" w:rsidR="009D1CD5" w:rsidP="777BDCCC" w:rsidRDefault="009D1CD5" w14:paraId="18C850BD" w14:textId="77777777">
      <w:pPr>
        <w:ind w:left="0" w:hanging="2"/>
        <w:rPr>
          <w:rFonts w:ascii="Times New Roman" w:hAnsi="Times New Roman" w:eastAsia="Times New Roman" w:cs="Times New Roman"/>
          <w:sz w:val="24"/>
          <w:szCs w:val="24"/>
          <w:rPrChange w:author="Stoney, Gabrielle M." w:date="2021-02-18T13:57:03.903Z" w:id="365081618">
            <w:rPr>
              <w:rFonts w:eastAsia="Arial"/>
            </w:rPr>
          </w:rPrChange>
        </w:rPr>
      </w:pPr>
    </w:p>
    <w:p w:rsidR="009D1CD5" w:rsidP="777BDCCC" w:rsidRDefault="009D1CD5" w14:paraId="57CE3109" w14:textId="77777777">
      <w:pPr>
        <w:spacing w:line="276" w:lineRule="auto"/>
        <w:ind w:left="0" w:hanging="2"/>
        <w:rPr>
          <w:rFonts w:ascii="Times New Roman" w:hAnsi="Times New Roman" w:eastAsia="Times New Roman" w:cs="Times New Roman"/>
          <w:sz w:val="24"/>
          <w:szCs w:val="24"/>
          <w:rPrChange w:author="Stoney, Gabrielle M." w:date="2021-02-18T13:57:03.912Z" w:id="567843222">
            <w:rPr>
              <w:rFonts w:eastAsia="Arial"/>
            </w:rPr>
          </w:rPrChange>
        </w:rPr>
      </w:pPr>
      <w:r w:rsidRPr="777BDCCC" w:rsidR="009D1CD5">
        <w:rPr>
          <w:rFonts w:ascii="Times New Roman" w:hAnsi="Times New Roman" w:eastAsia="Times New Roman" w:cs="Times New Roman"/>
          <w:sz w:val="24"/>
          <w:szCs w:val="24"/>
          <w:rPrChange w:author="Stoney, Gabrielle M." w:date="2021-02-18T13:57:03.911Z" w:id="408209192">
            <w:rPr>
              <w:rFonts w:eastAsia="Arial"/>
            </w:rPr>
          </w:rPrChange>
        </w:rPr>
        <w:t>Team member:</w:t>
      </w:r>
    </w:p>
    <w:p w:rsidRPr="00326C12" w:rsidR="009D1CD5" w:rsidP="777BDCCC" w:rsidRDefault="009D1CD5" w14:paraId="1C3BFFF6" w14:textId="77777777">
      <w:pPr>
        <w:numPr>
          <w:ilvl w:val="0"/>
          <w:numId w:val="2"/>
        </w:numPr>
        <w:suppressAutoHyphens w:val="0"/>
        <w:spacing w:after="240" w:line="240" w:lineRule="auto"/>
        <w:ind w:leftChars="0" w:firstLineChars="0"/>
        <w:textDirection w:val="lrTb"/>
        <w:textAlignment w:val="baseline"/>
        <w:rPr>
          <w:rFonts w:ascii="Times New Roman" w:hAnsi="Times New Roman" w:eastAsia="Times New Roman" w:cs="Times New Roman"/>
          <w:color w:val="000000"/>
          <w:position w:val="0"/>
          <w:sz w:val="24"/>
          <w:szCs w:val="24"/>
        </w:rPr>
      </w:pPr>
      <w:r w:rsidRPr="777BDCCC" w:rsidR="009D1CD5">
        <w:rPr>
          <w:rFonts w:ascii="Times New Roman" w:hAnsi="Times New Roman" w:eastAsia="Times New Roman" w:cs="Times New Roman"/>
          <w:color w:val="000000"/>
          <w:position w:val="0"/>
          <w:sz w:val="24"/>
          <w:szCs w:val="24"/>
          <w:rPrChange w:author="Stoney, Gabrielle M." w:date="2021-02-18T13:57:03.919Z" w:id="1153193694">
            <w:rPr>
              <w:rFonts w:ascii="Arial" w:hAnsi="Arial" w:cs="Arial"/>
              <w:color w:val="000000" w:themeColor="text1" w:themeTint="FF" w:themeShade="FF"/>
              <w:sz w:val="22"/>
              <w:szCs w:val="22"/>
            </w:rPr>
          </w:rPrChange>
        </w:rPr>
        <w:t>Lizzy Jackson</w:t>
      </w:r>
    </w:p>
    <w:p w:rsidRPr="00326C12" w:rsidR="009D1CD5" w:rsidP="777BDCCC" w:rsidRDefault="009D1CD5" w14:paraId="44D7441A" w14:textId="77777777">
      <w:pPr>
        <w:numPr>
          <w:ilvl w:val="0"/>
          <w:numId w:val="2"/>
        </w:numPr>
        <w:suppressAutoHyphens w:val="0"/>
        <w:spacing w:after="240" w:line="240" w:lineRule="auto"/>
        <w:ind w:leftChars="0" w:firstLineChars="0"/>
        <w:textDirection w:val="lrTb"/>
        <w:textAlignment w:val="baseline"/>
        <w:rPr>
          <w:rFonts w:ascii="Times New Roman" w:hAnsi="Times New Roman" w:eastAsia="Times New Roman" w:cs="Times New Roman"/>
          <w:color w:val="000000"/>
          <w:position w:val="0"/>
          <w:sz w:val="24"/>
          <w:szCs w:val="24"/>
        </w:rPr>
      </w:pPr>
      <w:r w:rsidRPr="777BDCCC" w:rsidR="009D1CD5">
        <w:rPr>
          <w:rFonts w:ascii="Times New Roman" w:hAnsi="Times New Roman" w:eastAsia="Times New Roman" w:cs="Times New Roman"/>
          <w:color w:val="000000"/>
          <w:position w:val="0"/>
          <w:sz w:val="24"/>
          <w:szCs w:val="24"/>
          <w:rPrChange w:author="Stoney, Gabrielle M." w:date="2021-02-18T13:57:03.923Z" w:id="815894619">
            <w:rPr>
              <w:rFonts w:ascii="Arial" w:hAnsi="Arial" w:cs="Arial"/>
              <w:color w:val="000000" w:themeColor="text1" w:themeTint="FF" w:themeShade="FF"/>
              <w:sz w:val="22"/>
              <w:szCs w:val="22"/>
            </w:rPr>
          </w:rPrChange>
        </w:rPr>
        <w:t>Garðar</w:t>
      </w:r>
      <w:r w:rsidRPr="777BDCCC" w:rsidR="009D1CD5">
        <w:rPr>
          <w:rFonts w:ascii="Times New Roman" w:hAnsi="Times New Roman" w:eastAsia="Times New Roman" w:cs="Times New Roman"/>
          <w:color w:val="000000"/>
          <w:position w:val="0"/>
          <w:sz w:val="24"/>
          <w:szCs w:val="24"/>
          <w:rPrChange w:author="Stoney, Gabrielle M." w:date="2021-02-18T13:57:02.274Z" w:id="857308932">
            <w:rPr>
              <w:rFonts w:ascii="Arial" w:hAnsi="Arial" w:cs="Arial"/>
              <w:color w:val="000000" w:themeColor="text1" w:themeTint="FF" w:themeShade="FF"/>
              <w:sz w:val="22"/>
              <w:szCs w:val="22"/>
            </w:rPr>
          </w:rPrChange>
        </w:rPr>
        <w:t xml:space="preserve"> </w:t>
      </w:r>
      <w:r w:rsidRPr="777BDCCC" w:rsidR="009D1CD5">
        <w:rPr>
          <w:rFonts w:ascii="Times New Roman" w:hAnsi="Times New Roman" w:eastAsia="Times New Roman" w:cs="Times New Roman"/>
          <w:color w:val="000000"/>
          <w:position w:val="0"/>
          <w:sz w:val="24"/>
          <w:szCs w:val="24"/>
          <w:rPrChange w:author="Stoney, Gabrielle M." w:date="2021-02-18T13:57:02.276Z" w:id="242198967">
            <w:rPr>
              <w:rFonts w:ascii="Arial" w:hAnsi="Arial" w:cs="Arial"/>
              <w:color w:val="000000" w:themeColor="text1" w:themeTint="FF" w:themeShade="FF"/>
              <w:sz w:val="22"/>
              <w:szCs w:val="22"/>
            </w:rPr>
          </w:rPrChange>
        </w:rPr>
        <w:t>Benediktsson</w:t>
      </w:r>
    </w:p>
    <w:p w:rsidRPr="00326C12" w:rsidR="009D1CD5" w:rsidP="777BDCCC" w:rsidRDefault="009D1CD5" w14:paraId="115C7B14" w14:textId="77777777">
      <w:pPr>
        <w:numPr>
          <w:ilvl w:val="0"/>
          <w:numId w:val="2"/>
        </w:numPr>
        <w:suppressAutoHyphens w:val="0"/>
        <w:spacing w:after="240" w:line="240" w:lineRule="auto"/>
        <w:ind w:leftChars="0" w:firstLineChars="0"/>
        <w:textDirection w:val="lrTb"/>
        <w:textAlignment w:val="baseline"/>
        <w:rPr>
          <w:rFonts w:ascii="Times New Roman" w:hAnsi="Times New Roman" w:eastAsia="Times New Roman" w:cs="Times New Roman"/>
          <w:color w:val="000000"/>
          <w:position w:val="0"/>
          <w:sz w:val="24"/>
          <w:szCs w:val="24"/>
        </w:rPr>
      </w:pPr>
      <w:r w:rsidRPr="777BDCCC" w:rsidR="009D1CD5">
        <w:rPr>
          <w:rFonts w:ascii="Times New Roman" w:hAnsi="Times New Roman" w:eastAsia="Times New Roman" w:cs="Times New Roman"/>
          <w:color w:val="000000"/>
          <w:position w:val="0"/>
          <w:sz w:val="24"/>
          <w:szCs w:val="24"/>
          <w:rPrChange w:author="Stoney, Gabrielle M." w:date="2021-02-18T13:57:03.936Z" w:id="1388664344">
            <w:rPr>
              <w:rFonts w:ascii="Arial" w:hAnsi="Arial" w:cs="Arial"/>
              <w:color w:val="000000" w:themeColor="text1" w:themeTint="FF" w:themeShade="FF"/>
              <w:sz w:val="22"/>
              <w:szCs w:val="22"/>
            </w:rPr>
          </w:rPrChange>
        </w:rPr>
        <w:t xml:space="preserve">Harrison </w:t>
      </w:r>
      <w:r w:rsidRPr="777BDCCC" w:rsidR="009D1CD5">
        <w:rPr>
          <w:rFonts w:ascii="Times New Roman" w:hAnsi="Times New Roman" w:eastAsia="Times New Roman" w:cs="Times New Roman"/>
          <w:color w:val="000000"/>
          <w:position w:val="0"/>
          <w:sz w:val="24"/>
          <w:szCs w:val="24"/>
          <w:rPrChange w:author="Stoney, Gabrielle M." w:date="2021-02-18T13:57:02.372Z" w:id="1569785618">
            <w:rPr>
              <w:rFonts w:ascii="Arial" w:hAnsi="Arial" w:cs="Arial"/>
              <w:color w:val="000000" w:themeColor="text1" w:themeTint="FF" w:themeShade="FF"/>
              <w:sz w:val="22"/>
              <w:szCs w:val="22"/>
            </w:rPr>
          </w:rPrChange>
        </w:rPr>
        <w:t>Dinius</w:t>
      </w:r>
    </w:p>
    <w:p w:rsidR="009D1CD5" w:rsidP="777BDCCC" w:rsidRDefault="009D1CD5" w14:paraId="23EA7BBE" w14:textId="77777777">
      <w:pPr>
        <w:numPr>
          <w:ilvl w:val="0"/>
          <w:numId w:val="2"/>
        </w:numPr>
        <w:suppressAutoHyphens w:val="0"/>
        <w:spacing w:after="240" w:line="240" w:lineRule="auto"/>
        <w:ind w:leftChars="0" w:firstLineChars="0"/>
        <w:textDirection w:val="lrTb"/>
        <w:textAlignment w:val="baseline"/>
        <w:rPr>
          <w:rFonts w:ascii="Times New Roman" w:hAnsi="Times New Roman" w:eastAsia="Times New Roman" w:cs="Times New Roman"/>
          <w:color w:val="000000"/>
          <w:position w:val="0"/>
          <w:sz w:val="24"/>
          <w:szCs w:val="24"/>
        </w:rPr>
      </w:pPr>
      <w:r w:rsidRPr="777BDCCC" w:rsidR="009D1CD5">
        <w:rPr>
          <w:rFonts w:ascii="Times New Roman" w:hAnsi="Times New Roman" w:eastAsia="Times New Roman" w:cs="Times New Roman"/>
          <w:color w:val="000000"/>
          <w:position w:val="0"/>
          <w:sz w:val="24"/>
          <w:szCs w:val="24"/>
          <w:rPrChange w:author="Stoney, Gabrielle M." w:date="2021-02-18T13:57:03.938Z" w:id="1019584610">
            <w:rPr>
              <w:rFonts w:ascii="Arial" w:hAnsi="Arial" w:cs="Arial"/>
              <w:color w:val="000000" w:themeColor="text1" w:themeTint="FF" w:themeShade="FF"/>
              <w:sz w:val="22"/>
              <w:szCs w:val="22"/>
            </w:rPr>
          </w:rPrChange>
        </w:rPr>
        <w:t>Jason Hansen</w:t>
      </w:r>
    </w:p>
    <w:p w:rsidRPr="00326C12" w:rsidR="009D1CD5" w:rsidP="777BDCCC" w:rsidRDefault="009D1CD5" w14:paraId="7599FAD1" w14:textId="1B961043">
      <w:pPr>
        <w:numPr>
          <w:ilvl w:val="0"/>
          <w:numId w:val="2"/>
        </w:numPr>
        <w:suppressAutoHyphens w:val="0"/>
        <w:spacing w:after="240" w:line="240" w:lineRule="auto"/>
        <w:ind w:leftChars="0" w:firstLineChars="0"/>
        <w:textDirection w:val="lrTb"/>
        <w:textAlignment w:val="baseline"/>
        <w:rPr>
          <w:rFonts w:ascii="Times New Roman" w:hAnsi="Times New Roman" w:eastAsia="Times New Roman" w:cs="Times New Roman"/>
          <w:color w:val="000000"/>
          <w:position w:val="0"/>
          <w:sz w:val="24"/>
          <w:szCs w:val="24"/>
        </w:rPr>
      </w:pPr>
      <w:r w:rsidRPr="777BDCCC" w:rsidR="009D1CD5">
        <w:rPr>
          <w:rFonts w:ascii="Times New Roman" w:hAnsi="Times New Roman" w:eastAsia="Times New Roman" w:cs="Times New Roman"/>
          <w:color w:val="000000"/>
          <w:position w:val="0"/>
          <w:sz w:val="24"/>
          <w:szCs w:val="24"/>
          <w:rPrChange w:author="Stoney, Gabrielle M." w:date="2021-02-18T13:57:03Z" w:id="32823367">
            <w:rPr>
              <w:rFonts w:ascii="Arial" w:hAnsi="Arial" w:cs="Arial"/>
              <w:color w:val="000000" w:themeColor="text1" w:themeTint="FF" w:themeShade="FF"/>
              <w:sz w:val="22"/>
              <w:szCs w:val="22"/>
            </w:rPr>
          </w:rPrChange>
        </w:rPr>
        <w:t>Gab</w:t>
      </w:r>
      <w:r w:rsidRPr="777BDCCC" w:rsidR="305CB99E">
        <w:rPr>
          <w:rFonts w:ascii="Times New Roman" w:hAnsi="Times New Roman" w:eastAsia="Times New Roman" w:cs="Times New Roman"/>
          <w:color w:val="000000"/>
          <w:position w:val="0"/>
          <w:sz w:val="24"/>
          <w:szCs w:val="24"/>
        </w:rPr>
        <w:t>rielle</w:t>
      </w:r>
      <w:r w:rsidRPr="777BDCCC" w:rsidR="009D1CD5">
        <w:rPr>
          <w:rFonts w:ascii="Times New Roman" w:hAnsi="Times New Roman" w:eastAsia="Times New Roman" w:cs="Times New Roman"/>
          <w:color w:val="000000"/>
          <w:position w:val="0"/>
          <w:sz w:val="24"/>
          <w:szCs w:val="24"/>
          <w:rPrChange w:author="Stoney, Gabrielle M." w:date="2021-02-18T13:57:03Z" w:id="523760236">
            <w:rPr>
              <w:rFonts w:ascii="Arial" w:hAnsi="Arial" w:cs="Arial"/>
              <w:color w:val="000000" w:themeColor="text1" w:themeTint="FF" w:themeShade="FF"/>
              <w:sz w:val="22"/>
              <w:szCs w:val="22"/>
            </w:rPr>
          </w:rPrChange>
        </w:rPr>
        <w:t xml:space="preserve"> Stoney</w:t>
      </w:r>
    </w:p>
    <w:p w:rsidRPr="00974589" w:rsidR="009D1CD5" w:rsidP="777BDCCC" w:rsidRDefault="009D1CD5" w14:paraId="2F38191D" w14:textId="77777777">
      <w:pPr>
        <w:ind w:left="0" w:hanging="2"/>
        <w:rPr>
          <w:rFonts w:ascii="Times New Roman" w:hAnsi="Times New Roman" w:eastAsia="Times New Roman" w:cs="Times New Roman"/>
          <w:sz w:val="24"/>
          <w:szCs w:val="24"/>
          <w:rPrChange w:author="Stoney, Gabrielle M." w:date="2021-02-18T13:57:03.94Z" w:id="1380785340">
            <w:rPr>
              <w:rFonts w:eastAsia="Arial"/>
            </w:rPr>
          </w:rPrChange>
        </w:rPr>
      </w:pPr>
    </w:p>
    <w:p w:rsidRPr="00974589" w:rsidR="009D1CD5" w:rsidP="777BDCCC" w:rsidRDefault="009D1CD5" w14:paraId="16284AAD" w14:textId="77777777">
      <w:pPr>
        <w:ind w:left="0" w:hanging="2"/>
        <w:rPr>
          <w:rFonts w:ascii="Times New Roman" w:hAnsi="Times New Roman" w:eastAsia="Times New Roman" w:cs="Times New Roman"/>
          <w:sz w:val="24"/>
          <w:szCs w:val="24"/>
          <w:rPrChange w:author="Stoney, Gabrielle M." w:date="2021-02-18T13:57:03.94Z" w:id="1704971628">
            <w:rPr>
              <w:rFonts w:eastAsia="Arial"/>
            </w:rPr>
          </w:rPrChange>
        </w:rPr>
      </w:pPr>
    </w:p>
    <w:p w:rsidRPr="00974589" w:rsidR="009D1CD5" w:rsidP="777BDCCC" w:rsidRDefault="009D1CD5" w14:paraId="22C579DC" w14:textId="77777777">
      <w:pPr>
        <w:ind w:left="0" w:hanging="2"/>
        <w:rPr>
          <w:rFonts w:ascii="Times New Roman" w:hAnsi="Times New Roman" w:eastAsia="Times New Roman" w:cs="Times New Roman"/>
          <w:sz w:val="24"/>
          <w:szCs w:val="24"/>
          <w:rPrChange w:author="Stoney, Gabrielle M." w:date="2021-02-18T13:57:03.941Z" w:id="469209162">
            <w:rPr>
              <w:rFonts w:eastAsia="Arial"/>
            </w:rPr>
          </w:rPrChange>
        </w:rPr>
      </w:pPr>
    </w:p>
    <w:tbl>
      <w:tblPr>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788"/>
        <w:gridCol w:w="4788"/>
      </w:tblGrid>
      <w:tr w:rsidRPr="00974589" w:rsidR="009D1CD5" w:rsidTr="01F4D847" w14:paraId="2B93384F" w14:textId="77777777">
        <w:tc>
          <w:tcPr>
            <w:tcW w:w="4788" w:type="dxa"/>
            <w:tcMar/>
          </w:tcPr>
          <w:p w:rsidRPr="00974589" w:rsidR="009D1CD5" w:rsidP="777BDCCC" w:rsidRDefault="009D1CD5" w14:paraId="0CE0AA71" w14:textId="77777777">
            <w:pPr>
              <w:ind w:left="0" w:hanging="2"/>
              <w:rPr>
                <w:rFonts w:ascii="Times New Roman" w:hAnsi="Times New Roman" w:eastAsia="Times New Roman" w:cs="Times New Roman"/>
                <w:sz w:val="24"/>
                <w:szCs w:val="24"/>
                <w:rPrChange w:author="Stoney, Gabrielle M." w:date="2021-02-18T13:57:03.943Z" w:id="532274009">
                  <w:rPr>
                    <w:rFonts w:eastAsia="Arial"/>
                  </w:rPr>
                </w:rPrChange>
              </w:rPr>
            </w:pPr>
            <w:r w:rsidRPr="777BDCCC" w:rsidR="009D1CD5">
              <w:rPr>
                <w:rFonts w:ascii="Times New Roman" w:hAnsi="Times New Roman" w:eastAsia="Times New Roman" w:cs="Times New Roman"/>
                <w:sz w:val="24"/>
                <w:szCs w:val="24"/>
                <w:rPrChange w:author="Stoney, Gabrielle M." w:date="2021-02-18T13:57:03.942Z" w:id="2025468262">
                  <w:rPr>
                    <w:rFonts w:eastAsia="Arial"/>
                  </w:rPr>
                </w:rPrChange>
              </w:rPr>
              <w:t>Version/Author</w:t>
            </w:r>
          </w:p>
        </w:tc>
        <w:tc>
          <w:tcPr>
            <w:tcW w:w="4788" w:type="dxa"/>
            <w:tcMar/>
          </w:tcPr>
          <w:p w:rsidRPr="00974589" w:rsidR="009D1CD5" w:rsidP="777BDCCC" w:rsidRDefault="009D1CD5" w14:paraId="21F76966" w14:textId="77777777">
            <w:pPr>
              <w:ind w:left="0" w:hanging="2"/>
              <w:rPr>
                <w:rFonts w:ascii="Times New Roman" w:hAnsi="Times New Roman" w:eastAsia="Times New Roman" w:cs="Times New Roman"/>
                <w:sz w:val="24"/>
                <w:szCs w:val="24"/>
                <w:rPrChange w:author="Stoney, Gabrielle M." w:date="2021-02-18T13:57:03.948Z" w:id="962601931">
                  <w:rPr>
                    <w:rFonts w:eastAsia="Arial"/>
                  </w:rPr>
                </w:rPrChange>
              </w:rPr>
            </w:pPr>
            <w:r w:rsidRPr="777BDCCC" w:rsidR="009D1CD5">
              <w:rPr>
                <w:rFonts w:ascii="Times New Roman" w:hAnsi="Times New Roman" w:eastAsia="Times New Roman" w:cs="Times New Roman"/>
                <w:sz w:val="24"/>
                <w:szCs w:val="24"/>
                <w:rPrChange w:author="Stoney, Gabrielle M." w:date="2021-02-18T13:57:03.947Z" w:id="194039376">
                  <w:rPr>
                    <w:rFonts w:eastAsia="Arial"/>
                  </w:rPr>
                </w:rPrChange>
              </w:rPr>
              <w:t>Date</w:t>
            </w:r>
          </w:p>
        </w:tc>
      </w:tr>
      <w:tr w:rsidRPr="00974589" w:rsidR="009D1CD5" w:rsidTr="01F4D847" w14:paraId="0FF660E7" w14:textId="77777777">
        <w:tc>
          <w:tcPr>
            <w:tcW w:w="4788" w:type="dxa"/>
            <w:tcMar/>
          </w:tcPr>
          <w:p w:rsidRPr="00974589" w:rsidR="009D1CD5" w:rsidP="777BDCCC" w:rsidRDefault="009D1CD5" w14:paraId="49E408C3" w14:textId="77777777">
            <w:pPr>
              <w:ind w:left="0" w:hanging="2"/>
              <w:rPr>
                <w:rFonts w:ascii="Times New Roman" w:hAnsi="Times New Roman" w:eastAsia="Times New Roman" w:cs="Times New Roman"/>
                <w:sz w:val="24"/>
                <w:szCs w:val="24"/>
                <w:rPrChange w:author="Stoney, Gabrielle M." w:date="2021-02-18T13:57:03.949Z" w:id="1357400903">
                  <w:rPr>
                    <w:rFonts w:eastAsia="Arial"/>
                  </w:rPr>
                </w:rPrChange>
              </w:rPr>
            </w:pPr>
          </w:p>
        </w:tc>
        <w:tc>
          <w:tcPr>
            <w:tcW w:w="4788" w:type="dxa"/>
            <w:tcMar/>
          </w:tcPr>
          <w:p w:rsidRPr="00974589" w:rsidR="009D1CD5" w:rsidP="777BDCCC" w:rsidRDefault="009D1CD5" w14:paraId="4C31076B" w14:textId="77777777">
            <w:pPr>
              <w:ind w:left="0" w:hanging="2"/>
              <w:rPr>
                <w:rFonts w:ascii="Times New Roman" w:hAnsi="Times New Roman" w:eastAsia="Times New Roman" w:cs="Times New Roman"/>
                <w:sz w:val="24"/>
                <w:szCs w:val="24"/>
                <w:rPrChange w:author="Stoney, Gabrielle M." w:date="2021-02-18T13:57:03.95Z" w:id="701460423">
                  <w:rPr>
                    <w:rFonts w:eastAsia="Arial"/>
                  </w:rPr>
                </w:rPrChange>
              </w:rPr>
            </w:pPr>
            <w:r w:rsidRPr="777BDCCC" w:rsidR="009D1CD5">
              <w:rPr>
                <w:rFonts w:ascii="Times New Roman" w:hAnsi="Times New Roman" w:eastAsia="Times New Roman" w:cs="Times New Roman"/>
                <w:sz w:val="24"/>
                <w:szCs w:val="24"/>
                <w:rPrChange w:author="Stoney, Gabrielle M." w:date="2021-02-18T13:57:03.95Z" w:id="1489828204">
                  <w:rPr>
                    <w:rFonts w:eastAsia="Arial"/>
                  </w:rPr>
                </w:rPrChange>
              </w:rPr>
              <w:t>09/29/2020</w:t>
            </w:r>
          </w:p>
        </w:tc>
      </w:tr>
      <w:tr w:rsidRPr="00974589" w:rsidR="009D1CD5" w:rsidTr="01F4D847" w14:paraId="6CBBFDA1" w14:textId="77777777">
        <w:tc>
          <w:tcPr>
            <w:tcW w:w="4788" w:type="dxa"/>
            <w:tcMar/>
          </w:tcPr>
          <w:p w:rsidRPr="00974589" w:rsidR="009D1CD5" w:rsidP="777BDCCC" w:rsidRDefault="009D1CD5" w14:paraId="79F026E7" w14:textId="77777777">
            <w:pPr>
              <w:ind w:left="0" w:hanging="2"/>
              <w:rPr>
                <w:rFonts w:ascii="Times New Roman" w:hAnsi="Times New Roman" w:eastAsia="Times New Roman" w:cs="Times New Roman"/>
                <w:sz w:val="24"/>
                <w:szCs w:val="24"/>
                <w:rPrChange w:author="Stoney, Gabrielle M." w:date="2021-02-18T13:57:03.957Z" w:id="1665613710">
                  <w:rPr>
                    <w:rFonts w:eastAsia="Arial"/>
                  </w:rPr>
                </w:rPrChange>
              </w:rPr>
            </w:pPr>
            <w:r w:rsidRPr="777BDCCC" w:rsidR="009D1CD5">
              <w:rPr>
                <w:rFonts w:ascii="Times New Roman" w:hAnsi="Times New Roman" w:eastAsia="Times New Roman" w:cs="Times New Roman"/>
                <w:sz w:val="24"/>
                <w:szCs w:val="24"/>
                <w:rPrChange w:author="Stoney, Gabrielle M." w:date="2021-02-18T13:57:03.952Z" w:id="1240724986">
                  <w:rPr>
                    <w:rFonts w:eastAsia="Arial"/>
                  </w:rPr>
                </w:rPrChange>
              </w:rPr>
              <w:t xml:space="preserve">Lizzy Jackson, </w:t>
            </w:r>
            <w:r w:rsidRPr="777BDCCC" w:rsidR="009D1CD5">
              <w:rPr>
                <w:rFonts w:ascii="Times New Roman" w:hAnsi="Times New Roman" w:eastAsia="Times New Roman" w:cs="Times New Roman"/>
                <w:sz w:val="24"/>
                <w:szCs w:val="24"/>
                <w:rPrChange w:author="Stoney, Gabrielle M." w:date="2021-02-18T13:57:02.402Z" w:id="1198167292">
                  <w:rPr>
                    <w:rFonts w:eastAsia="Arial"/>
                  </w:rPr>
                </w:rPrChange>
              </w:rPr>
              <w:t>Garðar</w:t>
            </w:r>
            <w:r w:rsidRPr="777BDCCC" w:rsidR="009D1CD5">
              <w:rPr>
                <w:rFonts w:ascii="Times New Roman" w:hAnsi="Times New Roman" w:eastAsia="Times New Roman" w:cs="Times New Roman"/>
                <w:sz w:val="24"/>
                <w:szCs w:val="24"/>
                <w:rPrChange w:author="Stoney, Gabrielle M." w:date="2021-02-18T13:57:02.404Z" w:id="278825217">
                  <w:rPr>
                    <w:rFonts w:eastAsia="Arial"/>
                  </w:rPr>
                </w:rPrChange>
              </w:rPr>
              <w:t xml:space="preserve"> </w:t>
            </w:r>
            <w:r w:rsidRPr="777BDCCC" w:rsidR="009D1CD5">
              <w:rPr>
                <w:rFonts w:ascii="Times New Roman" w:hAnsi="Times New Roman" w:eastAsia="Times New Roman" w:cs="Times New Roman"/>
                <w:sz w:val="24"/>
                <w:szCs w:val="24"/>
                <w:rPrChange w:author="Stoney, Gabrielle M." w:date="2021-02-18T13:57:02.405Z" w:id="1433348849">
                  <w:rPr>
                    <w:rFonts w:eastAsia="Arial"/>
                  </w:rPr>
                </w:rPrChange>
              </w:rPr>
              <w:t>Benediktsson</w:t>
            </w:r>
          </w:p>
        </w:tc>
        <w:tc>
          <w:tcPr>
            <w:tcW w:w="4788" w:type="dxa"/>
            <w:tcMar/>
          </w:tcPr>
          <w:p w:rsidRPr="00974589" w:rsidR="009D1CD5" w:rsidP="777BDCCC" w:rsidRDefault="009D1CD5" w14:paraId="0D115379" w14:textId="77777777">
            <w:pPr>
              <w:ind w:left="0" w:hanging="2"/>
              <w:rPr>
                <w:rFonts w:ascii="Times New Roman" w:hAnsi="Times New Roman" w:eastAsia="Times New Roman" w:cs="Times New Roman"/>
                <w:sz w:val="24"/>
                <w:szCs w:val="24"/>
                <w:rPrChange w:author="Stoney, Gabrielle M." w:date="2021-02-18T13:57:03.959Z" w:id="1315754492">
                  <w:rPr>
                    <w:rFonts w:eastAsia="Arial"/>
                  </w:rPr>
                </w:rPrChange>
              </w:rPr>
            </w:pPr>
            <w:r w:rsidRPr="777BDCCC" w:rsidR="009D1CD5">
              <w:rPr>
                <w:rFonts w:ascii="Times New Roman" w:hAnsi="Times New Roman" w:eastAsia="Times New Roman" w:cs="Times New Roman"/>
                <w:sz w:val="24"/>
                <w:szCs w:val="24"/>
                <w:rPrChange w:author="Stoney, Gabrielle M." w:date="2021-02-18T13:57:03.958Z" w:id="1235601240">
                  <w:rPr>
                    <w:rFonts w:eastAsia="Arial"/>
                  </w:rPr>
                </w:rPrChange>
              </w:rPr>
              <w:t>10/28/2020</w:t>
            </w:r>
          </w:p>
        </w:tc>
      </w:tr>
      <w:tr w:rsidRPr="00974589" w:rsidR="009D1CD5" w:rsidTr="01F4D847" w14:paraId="4B57A4C1" w14:textId="77777777">
        <w:tc>
          <w:tcPr>
            <w:tcW w:w="4788" w:type="dxa"/>
            <w:tcMar/>
          </w:tcPr>
          <w:p w:rsidRPr="00974589" w:rsidR="009D1CD5" w:rsidP="777BDCCC" w:rsidRDefault="009D1CD5" w14:paraId="02FDFDEE" w14:textId="77BA39F1">
            <w:pPr>
              <w:ind w:left="0" w:hanging="2"/>
              <w:rPr>
                <w:rFonts w:ascii="Times New Roman" w:hAnsi="Times New Roman" w:eastAsia="Times New Roman" w:cs="Times New Roman"/>
                <w:sz w:val="24"/>
                <w:szCs w:val="24"/>
                <w:rPrChange w:author="Stoney, Gabrielle M." w:date="2021-02-18T13:57:03.961Z" w:id="1473304882">
                  <w:rPr>
                    <w:rFonts w:eastAsia="Arial"/>
                  </w:rPr>
                </w:rPrChange>
              </w:rPr>
            </w:pPr>
            <w:r w:rsidRPr="01F4D847" w:rsidR="5D267998">
              <w:rPr>
                <w:rFonts w:ascii="Times New Roman" w:hAnsi="Times New Roman" w:eastAsia="Times New Roman" w:cs="Times New Roman"/>
                <w:sz w:val="24"/>
                <w:szCs w:val="24"/>
                <w:rPrChange w:author="Stoney, Gabrielle M." w:date="2021-02-18T13:57:03.96Z" w:id="1581084599">
                  <w:rPr>
                    <w:rFonts w:eastAsia="Arial"/>
                  </w:rPr>
                </w:rPrChange>
              </w:rPr>
              <w:t>Lizzy Jackson</w:t>
            </w:r>
            <w:r w:rsidRPr="01F4D847" w:rsidR="72A21C0D">
              <w:rPr>
                <w:rFonts w:ascii="Times New Roman" w:hAnsi="Times New Roman" w:eastAsia="Times New Roman" w:cs="Times New Roman"/>
                <w:sz w:val="24"/>
                <w:szCs w:val="24"/>
              </w:rPr>
              <w:t>, Garðar Benediktsson</w:t>
            </w:r>
          </w:p>
        </w:tc>
        <w:tc>
          <w:tcPr>
            <w:tcW w:w="4788" w:type="dxa"/>
            <w:tcMar/>
          </w:tcPr>
          <w:p w:rsidRPr="00974589" w:rsidR="009D1CD5" w:rsidP="777BDCCC" w:rsidRDefault="009D1CD5" w14:paraId="6503516D" w14:textId="5FB31317">
            <w:pPr>
              <w:ind w:left="0" w:hanging="2"/>
              <w:rPr>
                <w:rFonts w:ascii="Times New Roman" w:hAnsi="Times New Roman" w:eastAsia="Times New Roman" w:cs="Times New Roman"/>
                <w:sz w:val="24"/>
                <w:szCs w:val="24"/>
                <w:rPrChange w:author="Stoney, Gabrielle M." w:date="2021-02-18T13:57:03.962Z" w:id="1052100488">
                  <w:rPr>
                    <w:rFonts w:eastAsia="Arial"/>
                  </w:rPr>
                </w:rPrChange>
              </w:rPr>
            </w:pPr>
            <w:r w:rsidRPr="777BDCCC" w:rsidR="5D267998">
              <w:rPr>
                <w:rFonts w:ascii="Times New Roman" w:hAnsi="Times New Roman" w:eastAsia="Times New Roman" w:cs="Times New Roman"/>
                <w:sz w:val="24"/>
                <w:szCs w:val="24"/>
                <w:rPrChange w:author="Stoney, Gabrielle M." w:date="2021-02-18T13:57:03.962Z" w:id="1024139075">
                  <w:rPr>
                    <w:rFonts w:eastAsia="Arial"/>
                  </w:rPr>
                </w:rPrChange>
              </w:rPr>
              <w:t>2/17/2021</w:t>
            </w:r>
          </w:p>
        </w:tc>
      </w:tr>
      <w:tr w:rsidRPr="00974589" w:rsidR="009D1CD5" w:rsidTr="01F4D847" w14:paraId="1DF28CCE" w14:textId="77777777">
        <w:tc>
          <w:tcPr>
            <w:tcW w:w="4788" w:type="dxa"/>
            <w:tcMar/>
          </w:tcPr>
          <w:p w:rsidRPr="00974589" w:rsidR="009D1CD5" w:rsidP="01F4D847" w:rsidRDefault="009D1CD5" w14:paraId="7C586F01" w14:textId="027ED975">
            <w:pPr>
              <w:pStyle w:val="Normal"/>
              <w:ind w:left="0" w:hanging="2"/>
              <w:rPr>
                <w:rFonts w:ascii="Times New Roman" w:hAnsi="Times New Roman" w:eastAsia="Times New Roman" w:cs="Times New Roman"/>
                <w:sz w:val="24"/>
                <w:szCs w:val="24"/>
                <w:rPrChange w:author="Stoney, Gabrielle M." w:date="2021-02-18T13:57:03Z" w:id="882148949">
                  <w:rPr>
                    <w:rFonts w:eastAsia="Arial"/>
                  </w:rPr>
                </w:rPrChange>
              </w:rPr>
            </w:pPr>
            <w:r w:rsidRPr="01F4D847" w:rsidR="7FB41F87">
              <w:rPr>
                <w:rFonts w:ascii="Times New Roman" w:hAnsi="Times New Roman" w:eastAsia="Times New Roman" w:cs="Times New Roman"/>
                <w:sz w:val="24"/>
                <w:szCs w:val="24"/>
              </w:rPr>
              <w:t>Gabrielle Stoney</w:t>
            </w:r>
            <w:r w:rsidRPr="01F4D847" w:rsidR="047BF312">
              <w:rPr>
                <w:rFonts w:ascii="Times New Roman" w:hAnsi="Times New Roman" w:eastAsia="Times New Roman" w:cs="Times New Roman"/>
                <w:sz w:val="24"/>
                <w:szCs w:val="24"/>
              </w:rPr>
              <w:t>, Garðar Benediktsson, Lizzy Jackson</w:t>
            </w:r>
            <w:r w:rsidRPr="01F4D847" w:rsidR="7FB41F87">
              <w:rPr>
                <w:rFonts w:ascii="Times New Roman" w:hAnsi="Times New Roman" w:eastAsia="Times New Roman" w:cs="Times New Roman"/>
                <w:sz w:val="24"/>
                <w:szCs w:val="24"/>
              </w:rPr>
              <w:t xml:space="preserve"> </w:t>
            </w:r>
          </w:p>
        </w:tc>
        <w:tc>
          <w:tcPr>
            <w:tcW w:w="4788" w:type="dxa"/>
            <w:tcMar/>
          </w:tcPr>
          <w:p w:rsidRPr="00974589" w:rsidR="009D1CD5" w:rsidP="777BDCCC" w:rsidRDefault="009D1CD5" w14:paraId="67A772F8" w14:textId="3529BDF3">
            <w:pPr>
              <w:ind w:left="0" w:hanging="2"/>
              <w:rPr>
                <w:rFonts w:ascii="Times New Roman" w:hAnsi="Times New Roman" w:eastAsia="Times New Roman" w:cs="Times New Roman"/>
                <w:sz w:val="24"/>
                <w:szCs w:val="24"/>
                <w:rPrChange w:author="Stoney, Gabrielle M." w:date="2021-02-18T13:57:03Z" w:id="1492048240">
                  <w:rPr>
                    <w:rFonts w:ascii="Times New Roman" w:hAnsi="Times New Roman" w:eastAsia="Times New Roman" w:cs="Times New Roman"/>
                  </w:rPr>
                </w:rPrChange>
              </w:rPr>
            </w:pPr>
            <w:r w:rsidRPr="01F4D847" w:rsidR="7FB41F87">
              <w:rPr>
                <w:rFonts w:ascii="Times New Roman" w:hAnsi="Times New Roman" w:eastAsia="Times New Roman" w:cs="Times New Roman"/>
                <w:sz w:val="24"/>
                <w:szCs w:val="24"/>
              </w:rPr>
              <w:t>2/18/2021</w:t>
            </w:r>
          </w:p>
        </w:tc>
      </w:tr>
    </w:tbl>
    <w:p w:rsidRPr="00974589" w:rsidR="009D1CD5" w:rsidP="01F4D847" w:rsidRDefault="009D1CD5" w14:paraId="7D108636" w14:textId="30C499F2">
      <w:pPr>
        <w:ind w:left="-2" w:hanging="0"/>
        <w:rPr>
          <w:rFonts w:eastAsia="Arial"/>
        </w:rPr>
      </w:pPr>
      <w:r w:rsidRPr="01F4D847" w:rsidR="75D5896A">
        <w:rPr>
          <w:rFonts w:eastAsia="Arial"/>
        </w:rPr>
        <w:t xml:space="preserve"> </w:t>
      </w:r>
    </w:p>
    <w:p w:rsidRPr="00974589" w:rsidR="009D1CD5" w:rsidP="009D1CD5" w:rsidRDefault="009D1CD5" w14:paraId="7DF9BB7A" w14:textId="77777777">
      <w:pPr>
        <w:ind w:left="0" w:hanging="2"/>
        <w:rPr>
          <w:rFonts w:eastAsia="Arial"/>
        </w:rPr>
      </w:pPr>
    </w:p>
    <w:p w:rsidRPr="00974589" w:rsidR="009D1CD5" w:rsidP="009D1CD5" w:rsidRDefault="009D1CD5" w14:paraId="709A2CE1" w14:textId="77777777">
      <w:pPr>
        <w:pBdr>
          <w:top w:val="nil"/>
          <w:left w:val="nil"/>
          <w:bottom w:val="nil"/>
          <w:right w:val="nil"/>
          <w:between w:val="nil"/>
        </w:pBdr>
        <w:tabs>
          <w:tab w:val="center" w:pos="4320"/>
          <w:tab w:val="right" w:pos="8640"/>
        </w:tabs>
        <w:spacing w:line="240" w:lineRule="auto"/>
        <w:ind w:left="1" w:hanging="3"/>
        <w:jc w:val="right"/>
        <w:rPr>
          <w:rFonts w:eastAsia="Arial"/>
          <w:b/>
          <w:smallCaps/>
          <w:color w:val="000000"/>
          <w:sz w:val="28"/>
          <w:szCs w:val="28"/>
        </w:rPr>
      </w:pPr>
    </w:p>
    <w:p w:rsidRPr="00974589" w:rsidR="009D1CD5" w:rsidP="009D1CD5" w:rsidRDefault="009D1CD5" w14:paraId="65B8B3CA" w14:textId="77777777">
      <w:pPr>
        <w:pBdr>
          <w:top w:val="nil"/>
          <w:left w:val="nil"/>
          <w:bottom w:val="nil"/>
          <w:right w:val="nil"/>
          <w:between w:val="nil"/>
        </w:pBdr>
        <w:spacing w:line="240" w:lineRule="auto"/>
        <w:ind w:left="0" w:right="3960" w:hanging="2"/>
        <w:rPr>
          <w:rFonts w:eastAsia="Arial"/>
          <w:color w:val="000000"/>
        </w:rPr>
      </w:pPr>
    </w:p>
    <w:p w:rsidRPr="00974589" w:rsidR="009D1CD5" w:rsidP="009D1CD5" w:rsidRDefault="009D1CD5" w14:paraId="79D6368E" w14:textId="77777777">
      <w:pPr>
        <w:pBdr>
          <w:top w:val="nil"/>
          <w:left w:val="nil"/>
          <w:bottom w:val="nil"/>
          <w:right w:val="nil"/>
          <w:between w:val="nil"/>
        </w:pBdr>
        <w:spacing w:line="240" w:lineRule="auto"/>
        <w:ind w:left="0" w:right="3960" w:hanging="2"/>
        <w:rPr>
          <w:rFonts w:eastAsia="Arial"/>
          <w:color w:val="000000"/>
        </w:rPr>
      </w:pPr>
    </w:p>
    <w:p w:rsidRPr="00974589" w:rsidR="009D1CD5" w:rsidP="009D1CD5" w:rsidRDefault="009D1CD5" w14:paraId="29F7CE30" w14:textId="77777777">
      <w:pPr>
        <w:ind w:left="0" w:hanging="2"/>
        <w:rPr>
          <w:rFonts w:eastAsia="Arial"/>
        </w:rPr>
        <w:sectPr w:rsidRPr="00974589" w:rsidR="009D1CD5">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pgNumType w:start="1"/>
          <w:cols w:space="720"/>
          <w:titlePg/>
        </w:sectPr>
      </w:pPr>
    </w:p>
    <w:p w:rsidR="009D1CD5" w:rsidP="009D1CD5" w:rsidRDefault="009D1CD5" w14:paraId="22ADD0CB" w14:textId="77777777">
      <w:pPr>
        <w:pStyle w:val="Title"/>
        <w:ind w:left="1" w:hanging="3"/>
        <w:jc w:val="center"/>
        <w:rPr>
          <w:rFonts w:ascii="Times New Roman" w:hAnsi="Times New Roman"/>
          <w:smallCaps/>
        </w:rPr>
      </w:pPr>
      <w:r w:rsidRPr="00974589">
        <w:rPr>
          <w:rFonts w:ascii="Times New Roman" w:hAnsi="Times New Roman"/>
          <w:smallCaps/>
        </w:rPr>
        <w:lastRenderedPageBreak/>
        <w:t>TABLE OF CONTENT</w:t>
      </w:r>
    </w:p>
    <w:p w:rsidR="009D1CD5" w:rsidP="009D1CD5" w:rsidRDefault="009D1CD5" w14:paraId="012FCEEC" w14:textId="77777777">
      <w:pPr>
        <w:suppressAutoHyphens w:val="0"/>
        <w:spacing w:line="240" w:lineRule="auto"/>
        <w:ind w:left="0" w:leftChars="0" w:firstLine="0" w:firstLineChars="0"/>
        <w:textDirection w:val="lrTb"/>
        <w:textAlignment w:val="auto"/>
        <w:outlineLvl w:val="9"/>
        <w:rPr>
          <w:smallCaps/>
        </w:rPr>
      </w:pPr>
    </w:p>
    <w:p w:rsidRPr="00174D13" w:rsidR="00174D13" w:rsidP="00174D13" w:rsidRDefault="00174D13" w14:paraId="6500F279" w14:textId="45D96DCA">
      <w:pPr>
        <w:pStyle w:val="TOC1"/>
        <w:rPr>
          <w:rStyle w:val="Hyperlink"/>
          <w:b/>
          <w:bCs/>
        </w:rPr>
      </w:pPr>
      <w:r w:rsidRPr="00174D13">
        <w:rPr>
          <w:rStyle w:val="Hyperlink"/>
        </w:rPr>
        <w:fldChar w:fldCharType="begin"/>
      </w:r>
      <w:r w:rsidRPr="00174D13">
        <w:rPr>
          <w:rStyle w:val="Hyperlink"/>
        </w:rPr>
        <w:instrText xml:space="preserve"> TOC \o "2-3" \h \z \t "Heading 1,1" </w:instrText>
      </w:r>
      <w:r w:rsidRPr="00174D13">
        <w:rPr>
          <w:rStyle w:val="Hyperlink"/>
        </w:rPr>
        <w:fldChar w:fldCharType="separate"/>
      </w:r>
      <w:hyperlink w:history="1" w:anchor="_Toc54870229">
        <w:r w:rsidRPr="00174D13">
          <w:rPr>
            <w:rStyle w:val="Hyperlink"/>
            <w:b/>
            <w:bCs/>
          </w:rPr>
          <w:t>1</w:t>
        </w:r>
        <w:r w:rsidRPr="00174D13">
          <w:rPr>
            <w:rStyle w:val="Hyperlink"/>
            <w:b/>
            <w:bCs/>
          </w:rPr>
          <w:tab/>
        </w:r>
        <w:r w:rsidRPr="00174D13">
          <w:rPr>
            <w:rStyle w:val="Hyperlink"/>
            <w:b/>
            <w:bCs/>
          </w:rPr>
          <w:t>INTRODUCTION</w:t>
        </w:r>
        <w:r w:rsidRPr="00174D13">
          <w:rPr>
            <w:rStyle w:val="Hyperlink"/>
            <w:b/>
            <w:bCs/>
            <w:webHidden/>
          </w:rPr>
          <w:tab/>
        </w:r>
        <w:r w:rsidRPr="00174D13">
          <w:rPr>
            <w:rStyle w:val="Hyperlink"/>
            <w:b/>
            <w:bCs/>
            <w:webHidden/>
          </w:rPr>
          <w:fldChar w:fldCharType="begin"/>
        </w:r>
        <w:r w:rsidRPr="00174D13">
          <w:rPr>
            <w:rStyle w:val="Hyperlink"/>
            <w:b/>
            <w:bCs/>
            <w:webHidden/>
          </w:rPr>
          <w:instrText xml:space="preserve"> PAGEREF _Toc54870229 \h </w:instrText>
        </w:r>
        <w:r w:rsidRPr="00174D13">
          <w:rPr>
            <w:rStyle w:val="Hyperlink"/>
            <w:b/>
            <w:bCs/>
            <w:webHidden/>
          </w:rPr>
        </w:r>
        <w:r w:rsidRPr="00174D13">
          <w:rPr>
            <w:rStyle w:val="Hyperlink"/>
            <w:b/>
            <w:bCs/>
            <w:webHidden/>
          </w:rPr>
          <w:fldChar w:fldCharType="separate"/>
        </w:r>
        <w:r w:rsidRPr="00174D13">
          <w:rPr>
            <w:rStyle w:val="Hyperlink"/>
            <w:b/>
            <w:bCs/>
            <w:webHidden/>
          </w:rPr>
          <w:t>3</w:t>
        </w:r>
        <w:r w:rsidRPr="00174D13">
          <w:rPr>
            <w:rStyle w:val="Hyperlink"/>
            <w:b/>
            <w:bCs/>
            <w:webHidden/>
          </w:rPr>
          <w:fldChar w:fldCharType="end"/>
        </w:r>
      </w:hyperlink>
    </w:p>
    <w:p w:rsidRPr="00174D13" w:rsidR="00174D13" w:rsidP="00174D13" w:rsidRDefault="00174D13" w14:paraId="7062EA84" w14:textId="4FBBE687">
      <w:pPr>
        <w:pStyle w:val="TOC1"/>
        <w:rPr>
          <w:rStyle w:val="Hyperlink"/>
        </w:rPr>
      </w:pPr>
      <w:hyperlink w:history="1" w:anchor="_Toc54870230">
        <w:r w:rsidRPr="00174D13">
          <w:rPr>
            <w:rStyle w:val="Hyperlink"/>
          </w:rPr>
          <w:t>1.1</w:t>
        </w:r>
        <w:r w:rsidRPr="00174D13">
          <w:rPr>
            <w:rStyle w:val="Hyperlink"/>
          </w:rPr>
          <w:tab/>
        </w:r>
        <w:r w:rsidRPr="00174D13">
          <w:rPr>
            <w:rStyle w:val="Hyperlink"/>
          </w:rPr>
          <w:t>Purpose and Scope</w:t>
        </w:r>
        <w:r w:rsidRPr="00174D13">
          <w:rPr>
            <w:rStyle w:val="Hyperlink"/>
            <w:webHidden/>
          </w:rPr>
          <w:tab/>
        </w:r>
        <w:r w:rsidRPr="00174D13">
          <w:rPr>
            <w:rStyle w:val="Hyperlink"/>
            <w:webHidden/>
          </w:rPr>
          <w:fldChar w:fldCharType="begin"/>
        </w:r>
        <w:r w:rsidRPr="00174D13">
          <w:rPr>
            <w:rStyle w:val="Hyperlink"/>
            <w:webHidden/>
          </w:rPr>
          <w:instrText xml:space="preserve"> PAGEREF _Toc54870230 \h </w:instrText>
        </w:r>
        <w:r w:rsidRPr="00174D13">
          <w:rPr>
            <w:rStyle w:val="Hyperlink"/>
            <w:webHidden/>
          </w:rPr>
        </w:r>
        <w:r w:rsidRPr="00174D13">
          <w:rPr>
            <w:rStyle w:val="Hyperlink"/>
            <w:webHidden/>
          </w:rPr>
          <w:fldChar w:fldCharType="separate"/>
        </w:r>
        <w:r w:rsidRPr="00174D13">
          <w:rPr>
            <w:rStyle w:val="Hyperlink"/>
            <w:webHidden/>
          </w:rPr>
          <w:t>3</w:t>
        </w:r>
        <w:r w:rsidRPr="00174D13">
          <w:rPr>
            <w:rStyle w:val="Hyperlink"/>
            <w:webHidden/>
          </w:rPr>
          <w:fldChar w:fldCharType="end"/>
        </w:r>
      </w:hyperlink>
    </w:p>
    <w:p w:rsidRPr="00174D13" w:rsidR="00174D13" w:rsidP="00174D13" w:rsidRDefault="00174D13" w14:paraId="1DCBACA3" w14:textId="1B6CAA72">
      <w:pPr>
        <w:pStyle w:val="TOC1"/>
        <w:rPr>
          <w:rStyle w:val="Hyperlink"/>
        </w:rPr>
      </w:pPr>
      <w:hyperlink w:history="1" w:anchor="_Toc54870231">
        <w:r w:rsidRPr="00174D13">
          <w:rPr>
            <w:rStyle w:val="Hyperlink"/>
          </w:rPr>
          <w:t>1.2</w:t>
        </w:r>
        <w:r w:rsidRPr="00174D13">
          <w:rPr>
            <w:rStyle w:val="Hyperlink"/>
          </w:rPr>
          <w:tab/>
        </w:r>
        <w:r w:rsidRPr="00174D13">
          <w:rPr>
            <w:rStyle w:val="Hyperlink"/>
          </w:rPr>
          <w:t>Project Executive Summary</w:t>
        </w:r>
        <w:r w:rsidRPr="00174D13">
          <w:rPr>
            <w:rStyle w:val="Hyperlink"/>
            <w:webHidden/>
          </w:rPr>
          <w:tab/>
        </w:r>
        <w:r w:rsidRPr="00174D13">
          <w:rPr>
            <w:rStyle w:val="Hyperlink"/>
            <w:webHidden/>
          </w:rPr>
          <w:fldChar w:fldCharType="begin"/>
        </w:r>
        <w:r w:rsidRPr="00174D13">
          <w:rPr>
            <w:rStyle w:val="Hyperlink"/>
            <w:webHidden/>
          </w:rPr>
          <w:instrText xml:space="preserve"> PAGEREF _Toc54870231 \h </w:instrText>
        </w:r>
        <w:r w:rsidRPr="00174D13">
          <w:rPr>
            <w:rStyle w:val="Hyperlink"/>
            <w:webHidden/>
          </w:rPr>
        </w:r>
        <w:r w:rsidRPr="00174D13">
          <w:rPr>
            <w:rStyle w:val="Hyperlink"/>
            <w:webHidden/>
          </w:rPr>
          <w:fldChar w:fldCharType="separate"/>
        </w:r>
        <w:r w:rsidRPr="00174D13">
          <w:rPr>
            <w:rStyle w:val="Hyperlink"/>
            <w:webHidden/>
          </w:rPr>
          <w:t>3</w:t>
        </w:r>
        <w:r w:rsidRPr="00174D13">
          <w:rPr>
            <w:rStyle w:val="Hyperlink"/>
            <w:webHidden/>
          </w:rPr>
          <w:fldChar w:fldCharType="end"/>
        </w:r>
      </w:hyperlink>
    </w:p>
    <w:p w:rsidRPr="00174D13" w:rsidR="00174D13" w:rsidP="00174D13" w:rsidRDefault="00174D13" w14:paraId="29AAA53C" w14:textId="47778B80">
      <w:pPr>
        <w:pStyle w:val="TOC1"/>
        <w:rPr>
          <w:rStyle w:val="Hyperlink"/>
          <w:i/>
          <w:iCs/>
          <w:u w:val="none"/>
        </w:rPr>
      </w:pPr>
      <w:hyperlink w:history="1" w:anchor="_Toc54870232">
        <w:r w:rsidRPr="00174D13">
          <w:rPr>
            <w:rStyle w:val="Hyperlink"/>
            <w:i/>
            <w:iCs/>
            <w:u w:val="none"/>
          </w:rPr>
          <w:t>1.2.1</w:t>
        </w:r>
        <w:r w:rsidRPr="00174D13">
          <w:rPr>
            <w:rStyle w:val="Hyperlink"/>
            <w:i/>
            <w:iCs/>
            <w:u w:val="none"/>
          </w:rPr>
          <w:tab/>
        </w:r>
        <w:r>
          <w:rPr>
            <w:rStyle w:val="Hyperlink"/>
            <w:i/>
            <w:iCs/>
            <w:u w:val="none"/>
          </w:rPr>
          <w:t xml:space="preserve">    </w:t>
        </w:r>
        <w:r w:rsidRPr="00174D13">
          <w:rPr>
            <w:rStyle w:val="Hyperlink"/>
            <w:i/>
            <w:iCs/>
            <w:u w:val="none"/>
          </w:rPr>
          <w:t>S</w:t>
        </w:r>
        <w:r w:rsidRPr="00174D13">
          <w:rPr>
            <w:rStyle w:val="Hyperlink"/>
            <w:i/>
            <w:iCs/>
            <w:u w:val="none"/>
          </w:rPr>
          <w:t>ystem Overview</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_Toc54870232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3</w:t>
        </w:r>
        <w:r w:rsidRPr="00174D13">
          <w:rPr>
            <w:rStyle w:val="Hyperlink"/>
            <w:i/>
            <w:iCs/>
            <w:webHidden/>
            <w:u w:val="none"/>
          </w:rPr>
          <w:fldChar w:fldCharType="end"/>
        </w:r>
      </w:hyperlink>
    </w:p>
    <w:p w:rsidRPr="00174D13" w:rsidR="00174D13" w:rsidP="00174D13" w:rsidRDefault="00174D13" w14:paraId="1291B53C" w14:textId="506669E3">
      <w:pPr>
        <w:pStyle w:val="TOC1"/>
        <w:rPr>
          <w:rStyle w:val="Hyperlink"/>
          <w:i/>
          <w:iCs/>
          <w:u w:val="none"/>
        </w:rPr>
      </w:pPr>
      <w:hyperlink w:history="1" w:anchor="_Toc54870233">
        <w:r w:rsidRPr="00174D13">
          <w:rPr>
            <w:rStyle w:val="Hyperlink"/>
            <w:i/>
            <w:iCs/>
            <w:u w:val="none"/>
          </w:rPr>
          <w:t>1.2.2</w:t>
        </w:r>
        <w:r>
          <w:rPr>
            <w:rStyle w:val="Hyperlink"/>
            <w:i/>
            <w:iCs/>
            <w:u w:val="none"/>
          </w:rPr>
          <w:t xml:space="preserve">.  </w:t>
        </w:r>
        <w:r w:rsidRPr="00174D13">
          <w:rPr>
            <w:rStyle w:val="Hyperlink"/>
            <w:i/>
            <w:iCs/>
            <w:u w:val="none"/>
          </w:rPr>
          <w:t>D</w:t>
        </w:r>
        <w:r w:rsidRPr="00174D13">
          <w:rPr>
            <w:rStyle w:val="Hyperlink"/>
            <w:i/>
            <w:iCs/>
            <w:u w:val="none"/>
          </w:rPr>
          <w:t>esign Constraints</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_Toc54870233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3</w:t>
        </w:r>
        <w:r w:rsidRPr="00174D13">
          <w:rPr>
            <w:rStyle w:val="Hyperlink"/>
            <w:i/>
            <w:iCs/>
            <w:webHidden/>
            <w:u w:val="none"/>
          </w:rPr>
          <w:fldChar w:fldCharType="end"/>
        </w:r>
      </w:hyperlink>
    </w:p>
    <w:p w:rsidRPr="00174D13" w:rsidR="00174D13" w:rsidP="00174D13" w:rsidRDefault="00174D13" w14:paraId="7AE26861" w14:textId="4C4F2AB5">
      <w:pPr>
        <w:pStyle w:val="TOC1"/>
        <w:rPr>
          <w:rStyle w:val="Hyperlink"/>
          <w:i/>
          <w:iCs/>
          <w:u w:val="none"/>
        </w:rPr>
      </w:pPr>
      <w:hyperlink w:history="1" w:anchor="_Toc54870234">
        <w:r w:rsidRPr="00174D13">
          <w:rPr>
            <w:rStyle w:val="Hyperlink"/>
            <w:i/>
            <w:iCs/>
            <w:u w:val="none"/>
          </w:rPr>
          <w:t>1.2.3</w:t>
        </w:r>
        <w:r w:rsidRPr="00174D13">
          <w:rPr>
            <w:rStyle w:val="Hyperlink"/>
            <w:i/>
            <w:iCs/>
            <w:u w:val="none"/>
          </w:rPr>
          <w:tab/>
        </w:r>
        <w:r>
          <w:rPr>
            <w:rStyle w:val="Hyperlink"/>
            <w:i/>
            <w:iCs/>
            <w:u w:val="none"/>
          </w:rPr>
          <w:t xml:space="preserve">   </w:t>
        </w:r>
        <w:r w:rsidRPr="00174D13">
          <w:rPr>
            <w:rStyle w:val="Hyperlink"/>
            <w:i/>
            <w:iCs/>
            <w:u w:val="none"/>
          </w:rPr>
          <w:t>Future Contingencies</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_Toc54870234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3</w:t>
        </w:r>
        <w:r w:rsidRPr="00174D13">
          <w:rPr>
            <w:rStyle w:val="Hyperlink"/>
            <w:i/>
            <w:iCs/>
            <w:webHidden/>
            <w:u w:val="none"/>
          </w:rPr>
          <w:fldChar w:fldCharType="end"/>
        </w:r>
      </w:hyperlink>
    </w:p>
    <w:p w:rsidRPr="00174D13" w:rsidR="00174D13" w:rsidP="00174D13" w:rsidRDefault="00174D13" w14:paraId="5ACB4A2C" w14:textId="3F2CC0B5">
      <w:pPr>
        <w:pStyle w:val="TOC1"/>
        <w:rPr>
          <w:rStyle w:val="Hyperlink"/>
          <w:u w:val="none"/>
        </w:rPr>
      </w:pPr>
      <w:hyperlink w:history="1" w:anchor="_Toc54870235">
        <w:r w:rsidRPr="00174D13">
          <w:rPr>
            <w:rStyle w:val="Hyperlink"/>
            <w:u w:val="none"/>
          </w:rPr>
          <w:t>1.3</w:t>
        </w:r>
        <w:r w:rsidRPr="00174D13">
          <w:rPr>
            <w:rStyle w:val="Hyperlink"/>
            <w:u w:val="none"/>
          </w:rPr>
          <w:tab/>
        </w:r>
        <w:r w:rsidRPr="00174D13">
          <w:rPr>
            <w:rStyle w:val="Hyperlink"/>
            <w:u w:val="none"/>
          </w:rPr>
          <w:t>Glossary</w:t>
        </w:r>
        <w:r w:rsidRPr="00174D13">
          <w:rPr>
            <w:rStyle w:val="Hyperlink"/>
            <w:webHidden/>
            <w:u w:val="none"/>
          </w:rPr>
          <w:tab/>
        </w:r>
        <w:r w:rsidRPr="00174D13">
          <w:rPr>
            <w:rStyle w:val="Hyperlink"/>
            <w:webHidden/>
            <w:u w:val="none"/>
          </w:rPr>
          <w:fldChar w:fldCharType="begin"/>
        </w:r>
        <w:r w:rsidRPr="00174D13">
          <w:rPr>
            <w:rStyle w:val="Hyperlink"/>
            <w:webHidden/>
            <w:u w:val="none"/>
          </w:rPr>
          <w:instrText xml:space="preserve"> PAGEREF _Toc54870235 \h </w:instrText>
        </w:r>
        <w:r w:rsidRPr="00174D13">
          <w:rPr>
            <w:rStyle w:val="Hyperlink"/>
            <w:webHidden/>
            <w:u w:val="none"/>
          </w:rPr>
        </w:r>
        <w:r w:rsidRPr="00174D13">
          <w:rPr>
            <w:rStyle w:val="Hyperlink"/>
            <w:webHidden/>
            <w:u w:val="none"/>
          </w:rPr>
          <w:fldChar w:fldCharType="separate"/>
        </w:r>
        <w:r w:rsidRPr="00174D13">
          <w:rPr>
            <w:rStyle w:val="Hyperlink"/>
            <w:webHidden/>
            <w:u w:val="none"/>
          </w:rPr>
          <w:t>3</w:t>
        </w:r>
        <w:r w:rsidRPr="00174D13">
          <w:rPr>
            <w:rStyle w:val="Hyperlink"/>
            <w:webHidden/>
            <w:u w:val="none"/>
          </w:rPr>
          <w:fldChar w:fldCharType="end"/>
        </w:r>
      </w:hyperlink>
    </w:p>
    <w:p w:rsidRPr="00174D13" w:rsidR="00174D13" w:rsidP="00174D13" w:rsidRDefault="00174D13" w14:paraId="43E95A6B" w14:textId="1A846550">
      <w:pPr>
        <w:pStyle w:val="TOC1"/>
        <w:rPr>
          <w:rStyle w:val="Hyperlink"/>
          <w:b/>
          <w:bCs/>
        </w:rPr>
      </w:pPr>
      <w:hyperlink w:history="1" w:anchor="_Toc54870236">
        <w:r w:rsidRPr="00174D13">
          <w:rPr>
            <w:rStyle w:val="Hyperlink"/>
            <w:b/>
            <w:bCs/>
          </w:rPr>
          <w:t>2</w:t>
        </w:r>
        <w:r w:rsidRPr="00174D13">
          <w:rPr>
            <w:rStyle w:val="Hyperlink"/>
            <w:b/>
            <w:bCs/>
          </w:rPr>
          <w:tab/>
        </w:r>
        <w:r w:rsidRPr="00174D13">
          <w:rPr>
            <w:rStyle w:val="Hyperlink"/>
            <w:b/>
            <w:bCs/>
          </w:rPr>
          <w:t>HUMAN-MACHINE INTERFACE</w:t>
        </w:r>
        <w:r w:rsidRPr="00174D13">
          <w:rPr>
            <w:rStyle w:val="Hyperlink"/>
            <w:b/>
            <w:bCs/>
            <w:webHidden/>
          </w:rPr>
          <w:tab/>
        </w:r>
        <w:r w:rsidRPr="00174D13">
          <w:rPr>
            <w:rStyle w:val="Hyperlink"/>
            <w:b/>
            <w:bCs/>
            <w:webHidden/>
          </w:rPr>
          <w:fldChar w:fldCharType="begin"/>
        </w:r>
        <w:r w:rsidRPr="00174D13">
          <w:rPr>
            <w:rStyle w:val="Hyperlink"/>
            <w:b/>
            <w:bCs/>
            <w:webHidden/>
          </w:rPr>
          <w:instrText xml:space="preserve"> PAGEREF _Toc54870236 \h </w:instrText>
        </w:r>
        <w:r w:rsidRPr="00174D13">
          <w:rPr>
            <w:rStyle w:val="Hyperlink"/>
            <w:b/>
            <w:bCs/>
            <w:webHidden/>
          </w:rPr>
        </w:r>
        <w:r w:rsidRPr="00174D13">
          <w:rPr>
            <w:rStyle w:val="Hyperlink"/>
            <w:b/>
            <w:bCs/>
            <w:webHidden/>
          </w:rPr>
          <w:fldChar w:fldCharType="separate"/>
        </w:r>
        <w:r w:rsidRPr="00174D13">
          <w:rPr>
            <w:rStyle w:val="Hyperlink"/>
            <w:b/>
            <w:bCs/>
            <w:webHidden/>
          </w:rPr>
          <w:t>4</w:t>
        </w:r>
        <w:r w:rsidRPr="00174D13">
          <w:rPr>
            <w:rStyle w:val="Hyperlink"/>
            <w:b/>
            <w:bCs/>
            <w:webHidden/>
          </w:rPr>
          <w:fldChar w:fldCharType="end"/>
        </w:r>
      </w:hyperlink>
    </w:p>
    <w:p w:rsidRPr="00174D13" w:rsidR="00174D13" w:rsidP="00174D13" w:rsidRDefault="00174D13" w14:paraId="6A3E8BF1" w14:textId="2FDD219B">
      <w:pPr>
        <w:pStyle w:val="TOC1"/>
        <w:rPr>
          <w:rStyle w:val="Hyperlink"/>
          <w:i/>
          <w:iCs/>
          <w:u w:val="none"/>
        </w:rPr>
      </w:pPr>
      <w:hyperlink w:history="1" w:anchor="_Toc54870237">
        <w:r w:rsidRPr="00174D13">
          <w:rPr>
            <w:rStyle w:val="Hyperlink"/>
            <w:i/>
            <w:iCs/>
            <w:u w:val="none"/>
          </w:rPr>
          <w:t>2.1</w:t>
        </w:r>
        <w:r w:rsidRPr="00174D13">
          <w:rPr>
            <w:rStyle w:val="Hyperlink"/>
            <w:i/>
            <w:iCs/>
            <w:u w:val="none"/>
          </w:rPr>
          <w:tab/>
        </w:r>
        <w:r w:rsidRPr="00174D13">
          <w:rPr>
            <w:rStyle w:val="Hyperlink"/>
            <w:i/>
            <w:iCs/>
            <w:u w:val="none"/>
          </w:rPr>
          <w:t>Inputs</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_Toc54870237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4</w:t>
        </w:r>
        <w:r w:rsidRPr="00174D13">
          <w:rPr>
            <w:rStyle w:val="Hyperlink"/>
            <w:i/>
            <w:iCs/>
            <w:webHidden/>
            <w:u w:val="none"/>
          </w:rPr>
          <w:fldChar w:fldCharType="end"/>
        </w:r>
      </w:hyperlink>
    </w:p>
    <w:p w:rsidRPr="00174D13" w:rsidR="00174D13" w:rsidP="00174D13" w:rsidRDefault="00174D13" w14:paraId="7C8B8AEB" w14:textId="64CF4EF1">
      <w:pPr>
        <w:pStyle w:val="TOC1"/>
        <w:rPr>
          <w:rStyle w:val="Hyperlink"/>
          <w:i/>
          <w:iCs/>
          <w:u w:val="none"/>
        </w:rPr>
      </w:pPr>
      <w:hyperlink w:history="1" w:anchor="_Toc54870238">
        <w:r w:rsidRPr="00174D13">
          <w:rPr>
            <w:rStyle w:val="Hyperlink"/>
            <w:i/>
            <w:iCs/>
            <w:u w:val="none"/>
          </w:rPr>
          <w:t>2.2</w:t>
        </w:r>
        <w:r w:rsidRPr="00174D13">
          <w:rPr>
            <w:rStyle w:val="Hyperlink"/>
            <w:i/>
            <w:iCs/>
            <w:u w:val="none"/>
          </w:rPr>
          <w:tab/>
        </w:r>
        <w:r w:rsidRPr="00174D13">
          <w:rPr>
            <w:rStyle w:val="Hyperlink"/>
            <w:i/>
            <w:iCs/>
            <w:u w:val="none"/>
          </w:rPr>
          <w:t>Outputs</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_Toc54870238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7</w:t>
        </w:r>
        <w:r w:rsidRPr="00174D13">
          <w:rPr>
            <w:rStyle w:val="Hyperlink"/>
            <w:i/>
            <w:iCs/>
            <w:webHidden/>
            <w:u w:val="none"/>
          </w:rPr>
          <w:fldChar w:fldCharType="end"/>
        </w:r>
      </w:hyperlink>
    </w:p>
    <w:p w:rsidRPr="00174D13" w:rsidR="00174D13" w:rsidP="00174D13" w:rsidRDefault="00174D13" w14:paraId="105D4891" w14:textId="3BCE07AD">
      <w:pPr>
        <w:pStyle w:val="TOC1"/>
        <w:rPr>
          <w:rStyle w:val="Hyperlink"/>
          <w:b/>
          <w:bCs/>
        </w:rPr>
      </w:pPr>
      <w:hyperlink w:history="1" w:anchor="_Toc54870239">
        <w:r w:rsidRPr="00174D13">
          <w:rPr>
            <w:rStyle w:val="Hyperlink"/>
            <w:b/>
            <w:bCs/>
          </w:rPr>
          <w:t>3</w:t>
        </w:r>
        <w:r w:rsidRPr="00174D13">
          <w:rPr>
            <w:rStyle w:val="Hyperlink"/>
            <w:b/>
            <w:bCs/>
          </w:rPr>
          <w:tab/>
        </w:r>
        <w:r w:rsidRPr="00174D13">
          <w:rPr>
            <w:rStyle w:val="Hyperlink"/>
            <w:b/>
            <w:bCs/>
          </w:rPr>
          <w:t>DETAILED DESIGN</w:t>
        </w:r>
        <w:r w:rsidRPr="00174D13">
          <w:rPr>
            <w:rStyle w:val="Hyperlink"/>
            <w:b/>
            <w:bCs/>
            <w:webHidden/>
          </w:rPr>
          <w:tab/>
        </w:r>
        <w:r w:rsidRPr="00174D13">
          <w:rPr>
            <w:rStyle w:val="Hyperlink"/>
            <w:b/>
            <w:bCs/>
            <w:webHidden/>
          </w:rPr>
          <w:fldChar w:fldCharType="begin"/>
        </w:r>
        <w:r w:rsidRPr="00174D13">
          <w:rPr>
            <w:rStyle w:val="Hyperlink"/>
            <w:b/>
            <w:bCs/>
            <w:webHidden/>
          </w:rPr>
          <w:instrText xml:space="preserve"> PAGEREF _Toc54870239 \h </w:instrText>
        </w:r>
        <w:r w:rsidRPr="00174D13">
          <w:rPr>
            <w:rStyle w:val="Hyperlink"/>
            <w:b/>
            <w:bCs/>
            <w:webHidden/>
          </w:rPr>
        </w:r>
        <w:r w:rsidRPr="00174D13">
          <w:rPr>
            <w:rStyle w:val="Hyperlink"/>
            <w:b/>
            <w:bCs/>
            <w:webHidden/>
          </w:rPr>
          <w:fldChar w:fldCharType="separate"/>
        </w:r>
        <w:r w:rsidRPr="00174D13">
          <w:rPr>
            <w:rStyle w:val="Hyperlink"/>
            <w:b/>
            <w:bCs/>
            <w:webHidden/>
          </w:rPr>
          <w:t>8</w:t>
        </w:r>
        <w:r w:rsidRPr="00174D13">
          <w:rPr>
            <w:rStyle w:val="Hyperlink"/>
            <w:b/>
            <w:bCs/>
            <w:webHidden/>
          </w:rPr>
          <w:fldChar w:fldCharType="end"/>
        </w:r>
      </w:hyperlink>
    </w:p>
    <w:p w:rsidRPr="00174D13" w:rsidR="00174D13" w:rsidP="00174D13" w:rsidRDefault="00174D13" w14:paraId="65B5AB6E" w14:textId="1B32C3AB">
      <w:pPr>
        <w:pStyle w:val="TOC1"/>
        <w:rPr>
          <w:rStyle w:val="Hyperlink"/>
        </w:rPr>
      </w:pPr>
      <w:hyperlink w:history="1" w:anchor="_Toc54870240">
        <w:r w:rsidRPr="00174D13">
          <w:rPr>
            <w:rStyle w:val="Hyperlink"/>
          </w:rPr>
          <w:t>3.1</w:t>
        </w:r>
        <w:r w:rsidRPr="00174D13">
          <w:rPr>
            <w:rStyle w:val="Hyperlink"/>
          </w:rPr>
          <w:tab/>
        </w:r>
        <w:r w:rsidRPr="00174D13">
          <w:rPr>
            <w:rStyle w:val="Hyperlink"/>
          </w:rPr>
          <w:t>Software Detailed Design</w:t>
        </w:r>
        <w:r w:rsidRPr="00174D13">
          <w:rPr>
            <w:rStyle w:val="Hyperlink"/>
            <w:webHidden/>
          </w:rPr>
          <w:tab/>
        </w:r>
        <w:r w:rsidRPr="00174D13">
          <w:rPr>
            <w:rStyle w:val="Hyperlink"/>
            <w:webHidden/>
          </w:rPr>
          <w:fldChar w:fldCharType="begin"/>
        </w:r>
        <w:r w:rsidRPr="00174D13">
          <w:rPr>
            <w:rStyle w:val="Hyperlink"/>
            <w:webHidden/>
          </w:rPr>
          <w:instrText xml:space="preserve"> PAGEREF _Toc54870240 \h </w:instrText>
        </w:r>
        <w:r w:rsidRPr="00174D13">
          <w:rPr>
            <w:rStyle w:val="Hyperlink"/>
            <w:webHidden/>
          </w:rPr>
        </w:r>
        <w:r w:rsidRPr="00174D13">
          <w:rPr>
            <w:rStyle w:val="Hyperlink"/>
            <w:webHidden/>
          </w:rPr>
          <w:fldChar w:fldCharType="separate"/>
        </w:r>
        <w:r w:rsidRPr="00174D13">
          <w:rPr>
            <w:rStyle w:val="Hyperlink"/>
            <w:webHidden/>
          </w:rPr>
          <w:t>8</w:t>
        </w:r>
        <w:r w:rsidRPr="00174D13">
          <w:rPr>
            <w:rStyle w:val="Hyperlink"/>
            <w:webHidden/>
          </w:rPr>
          <w:fldChar w:fldCharType="end"/>
        </w:r>
      </w:hyperlink>
    </w:p>
    <w:p w:rsidRPr="00174D13" w:rsidR="009D1CD5" w:rsidP="00174D13" w:rsidRDefault="00174D13" w14:paraId="2221D8AD" w14:textId="057E831D">
      <w:pPr>
        <w:pStyle w:val="TOC1"/>
        <w:rPr>
          <w:sz w:val="36"/>
          <w:szCs w:val="36"/>
        </w:rPr>
      </w:pPr>
      <w:r w:rsidRPr="00174D13">
        <w:rPr>
          <w:rStyle w:val="Hyperlink"/>
        </w:rPr>
        <w:fldChar w:fldCharType="end"/>
      </w:r>
    </w:p>
    <w:p w:rsidRPr="00174D13" w:rsidR="009D1CD5" w:rsidP="009D1CD5" w:rsidRDefault="009D1CD5" w14:paraId="520A6E26" w14:textId="75308A68">
      <w:pPr>
        <w:suppressAutoHyphens w:val="0"/>
        <w:spacing w:line="240" w:lineRule="auto"/>
        <w:ind w:left="0" w:leftChars="0" w:firstLine="0" w:firstLineChars="0"/>
        <w:textDirection w:val="lrTb"/>
        <w:textAlignment w:val="auto"/>
        <w:outlineLvl w:val="9"/>
        <w:rPr>
          <w:smallCaps/>
          <w:sz w:val="22"/>
          <w:szCs w:val="22"/>
        </w:rPr>
      </w:pPr>
    </w:p>
    <w:p w:rsidR="009D1CD5" w:rsidP="009D1CD5" w:rsidRDefault="009D1CD5" w14:paraId="623AB97B" w14:textId="77777777">
      <w:pPr>
        <w:suppressAutoHyphens w:val="0"/>
        <w:spacing w:line="240" w:lineRule="auto"/>
        <w:ind w:left="0" w:leftChars="0" w:firstLine="0" w:firstLineChars="0"/>
        <w:textDirection w:val="lrTb"/>
        <w:textAlignment w:val="auto"/>
        <w:outlineLvl w:val="9"/>
        <w:rPr>
          <w:smallCaps/>
        </w:rPr>
      </w:pPr>
    </w:p>
    <w:p w:rsidR="009D1CD5" w:rsidP="009D1CD5" w:rsidRDefault="009D1CD5" w14:paraId="07822D62" w14:textId="77777777">
      <w:pPr>
        <w:suppressAutoHyphens w:val="0"/>
        <w:spacing w:line="240" w:lineRule="auto"/>
        <w:ind w:left="0" w:leftChars="0" w:firstLine="0" w:firstLineChars="0"/>
        <w:textDirection w:val="lrTb"/>
        <w:textAlignment w:val="auto"/>
        <w:outlineLvl w:val="9"/>
        <w:rPr>
          <w:b/>
          <w:caps/>
          <w:smallCaps/>
          <w:sz w:val="28"/>
        </w:rPr>
      </w:pPr>
      <w:r>
        <w:rPr>
          <w:smallCaps/>
        </w:rPr>
        <w:br w:type="page"/>
      </w:r>
    </w:p>
    <w:p w:rsidRPr="00974589" w:rsidR="009D1CD5" w:rsidP="009D1CD5" w:rsidRDefault="009D1CD5" w14:paraId="2813C0FD" w14:textId="77777777">
      <w:pPr>
        <w:pStyle w:val="Title"/>
        <w:ind w:left="0" w:leftChars="0" w:firstLine="0" w:firstLineChars="0"/>
        <w:rPr>
          <w:rFonts w:ascii="Times New Roman" w:hAnsi="Times New Roman"/>
        </w:rPr>
      </w:pPr>
      <w:r w:rsidRPr="00974589">
        <w:rPr>
          <w:rFonts w:ascii="Times New Roman" w:hAnsi="Times New Roman"/>
          <w:smallCaps/>
        </w:rPr>
        <w:lastRenderedPageBreak/>
        <w:t>SYSTEM DESIGN DOCUMENT</w:t>
      </w:r>
    </w:p>
    <w:p w:rsidRPr="00974589" w:rsidR="009D1CD5" w:rsidP="009D1CD5" w:rsidRDefault="009D1CD5" w14:paraId="18DF6478" w14:textId="77777777">
      <w:pPr>
        <w:ind w:left="0" w:hanging="2"/>
      </w:pPr>
    </w:p>
    <w:p w:rsidRPr="00974589" w:rsidR="009D1CD5" w:rsidP="009D1CD5" w:rsidRDefault="009D1CD5" w14:paraId="4D1E146A" w14:textId="77777777">
      <w:pPr>
        <w:pStyle w:val="Heading1"/>
        <w:ind w:hanging="2"/>
      </w:pPr>
      <w:bookmarkStart w:name="_Toc54870229" w:id="1"/>
      <w:r w:rsidRPr="00974589">
        <w:t>INTRODUCTION</w:t>
      </w:r>
      <w:bookmarkEnd w:id="1"/>
    </w:p>
    <w:p w:rsidRPr="00974589" w:rsidR="009D1CD5" w:rsidP="009D1CD5" w:rsidRDefault="009D1CD5" w14:paraId="16020D46" w14:textId="77777777" w14:noSpellErr="1">
      <w:pPr>
        <w:pStyle w:val="Heading2"/>
        <w:rPr/>
      </w:pPr>
      <w:bookmarkStart w:name="_heading=h.1fob9te" w:id="2"/>
      <w:bookmarkStart w:name="_Toc54870230" w:id="3"/>
      <w:bookmarkEnd w:id="2"/>
      <w:r w:rsidR="009D1CD5">
        <w:rPr/>
        <w:t>Purpose and Scope</w:t>
      </w:r>
      <w:bookmarkEnd w:id="3"/>
    </w:p>
    <w:p w:rsidRPr="00974589" w:rsidR="009D1CD5" w:rsidP="009D1CD5" w:rsidRDefault="009D1CD5" w14:paraId="67C401A8" w14:textId="77777777">
      <w:pPr>
        <w:ind w:left="0" w:hanging="2"/>
      </w:pPr>
      <w:bookmarkStart w:name="_heading=h.3znysh7" w:colFirst="0" w:colLast="0" w:id="4"/>
      <w:bookmarkEnd w:id="4"/>
      <w:r w:rsidRPr="00974589">
        <w:t xml:space="preserve">The purpose of this document is to visualize the design of the user interface for the Mental Health Application. </w:t>
      </w:r>
    </w:p>
    <w:p w:rsidRPr="00974589" w:rsidR="009D1CD5" w:rsidP="009D1CD5" w:rsidRDefault="009D1CD5" w14:paraId="658071F4" w14:textId="77777777">
      <w:pPr>
        <w:pStyle w:val="Heading2"/>
      </w:pPr>
      <w:bookmarkStart w:name="_Toc54870231" w:id="5"/>
      <w:r w:rsidRPr="00974589">
        <w:t>Project Executive Summary</w:t>
      </w:r>
      <w:bookmarkEnd w:id="5"/>
    </w:p>
    <w:p w:rsidRPr="00974589" w:rsidR="009D1CD5" w:rsidP="009D1CD5" w:rsidRDefault="009D1CD5" w14:paraId="0BA09B60" w14:textId="7CC5FEFC">
      <w:pPr>
        <w:widowControl w:val="0"/>
        <w:tabs>
          <w:tab w:val="left" w:pos="691"/>
        </w:tabs>
        <w:ind w:left="0" w:hanging="2"/>
      </w:pPr>
      <w:bookmarkStart w:name="_heading=h.2et92p0" w:id="6"/>
      <w:bookmarkEnd w:id="6"/>
      <w:r w:rsidR="009D1CD5">
        <w:rPr/>
        <w:t>This document describes the system requirements, operating environment, system and subsystem architecture, files and database design, input formats, output layouts, detailed design, processing logic, and external interfaces for the Mental Health Application.</w:t>
      </w:r>
      <w:r w:rsidR="15127DD1">
        <w:rPr/>
        <w:t xml:space="preserve"> All parts are described in detail and evaluated in their respective places in this document.</w:t>
      </w:r>
    </w:p>
    <w:p w:rsidRPr="00974589" w:rsidR="009D1CD5" w:rsidP="009D1CD5" w:rsidRDefault="009D1CD5" w14:paraId="2B755D69" w14:textId="77777777">
      <w:pPr>
        <w:pStyle w:val="Heading3"/>
      </w:pPr>
      <w:bookmarkStart w:name="_Toc54870232" w:id="7"/>
      <w:r w:rsidRPr="00974589">
        <w:t>System Overview</w:t>
      </w:r>
      <w:bookmarkEnd w:id="7"/>
    </w:p>
    <w:p w:rsidRPr="00974589" w:rsidR="009D1CD5" w:rsidP="01F4D847" w:rsidRDefault="009D1CD5" w14:paraId="508D4D13" w14:textId="0028531B">
      <w:pPr>
        <w:pStyle w:val="Normal"/>
        <w:widowControl w:val="0"/>
        <w:ind/>
        <w:rPr>
          <w:del w:author="Stoney, Gabrielle M." w:date="2021-02-18T13:37:58Z" w:id="365845592"/>
        </w:rPr>
      </w:pPr>
      <w:bookmarkStart w:name="_heading=h.tyjcwt" w:id="8"/>
      <w:bookmarkEnd w:id="8"/>
      <w:r w:rsidR="009D1CD5">
        <w:rPr/>
        <w:t xml:space="preserve">The goal of the Mental Health Application system is to </w:t>
      </w:r>
      <w:r w:rsidR="009D1CD5">
        <w:rPr/>
        <w:t>collect</w:t>
      </w:r>
      <w:del w:author="Stoney, Gabrielle M." w:date="2021-02-18T13:08:31Z" w:id="1267448405">
        <w:r w:rsidDel="009D1CD5">
          <w:delText xml:space="preserve"> </w:delText>
        </w:r>
      </w:del>
      <w:r w:rsidR="009D1CD5">
        <w:rPr/>
        <w:t>data f</w:t>
      </w:r>
      <w:r w:rsidR="009D1CD5">
        <w:rPr/>
        <w:t>rom the user’s communications on</w:t>
      </w:r>
      <w:r w:rsidR="33691005">
        <w:rPr/>
        <w:t xml:space="preserve"> different social media </w:t>
      </w:r>
      <w:r w:rsidR="01F4D847">
        <w:rPr/>
        <w:t xml:space="preserve">platforms and learn who their closest friends based off their data. This is achieved by having the user request </w:t>
      </w:r>
      <w:proofErr w:type="gramStart"/>
      <w:r w:rsidR="01F4D847">
        <w:rPr/>
        <w:t>their</w:t>
      </w:r>
      <w:proofErr w:type="gramEnd"/>
      <w:r w:rsidR="01F4D847">
        <w:rPr/>
        <w:t xml:space="preserve"> .json files from a social media platform such as Facebook, Snapchat and Instagram. The data from all social media platforms are then passed through an algorithm in order to create a list of a user's closest friends and organizes those friends into </w:t>
      </w:r>
      <w:proofErr w:type="gramStart"/>
      <w:r w:rsidR="01F4D847">
        <w:rPr/>
        <w:t>tiers</w:t>
      </w:r>
      <w:proofErr w:type="gramEnd"/>
      <w:r w:rsidR="01F4D847">
        <w:rPr/>
        <w:t xml:space="preserve">. The algorithm will then compare who the </w:t>
      </w:r>
      <w:proofErr w:type="gramStart"/>
      <w:r w:rsidR="01F4D847">
        <w:rPr/>
        <w:t>users</w:t>
      </w:r>
      <w:proofErr w:type="gramEnd"/>
      <w:r w:rsidR="01F4D847">
        <w:rPr/>
        <w:t xml:space="preserve"> friends on social media is to the contacts save on their phone. After processing the data, the tiers of friends are exported to a CSV file for future updates by the algorithm. The user interface displays the created tiers to the user. Furthermore, the user interface will send notifications when a</w:t>
      </w:r>
      <w:r w:rsidR="01F4D847">
        <w:rPr/>
        <w:t xml:space="preserve"> </w:t>
      </w:r>
      <w:r w:rsidR="01F4D847">
        <w:rPr/>
        <w:t xml:space="preserve">user's tier of </w:t>
      </w:r>
      <w:proofErr w:type="gramStart"/>
      <w:r w:rsidR="01F4D847">
        <w:rPr/>
        <w:t>friends</w:t>
      </w:r>
      <w:proofErr w:type="gramEnd"/>
      <w:r w:rsidR="01F4D847">
        <w:rPr/>
        <w:t xml:space="preserve"> changes.</w:t>
      </w:r>
    </w:p>
    <w:p w:rsidRPr="00974589" w:rsidR="009D1CD5" w:rsidP="009D1CD5" w:rsidRDefault="009D1CD5" w14:paraId="57D2BA20" w14:textId="77777777">
      <w:pPr>
        <w:pStyle w:val="Heading3"/>
      </w:pPr>
      <w:bookmarkStart w:name="_Toc54870233" w:id="9"/>
      <w:r w:rsidRPr="00974589">
        <w:t>Design Constraints</w:t>
      </w:r>
      <w:bookmarkEnd w:id="9"/>
    </w:p>
    <w:p w:rsidRPr="00974589" w:rsidR="009D1CD5" w:rsidP="009D1CD5" w:rsidRDefault="009D1CD5" w14:paraId="4A3B50DD" w14:textId="77777777">
      <w:pPr>
        <w:ind w:left="0" w:hanging="2"/>
      </w:pPr>
      <w:bookmarkStart w:name="_heading=h.3dy6vkm" w:colFirst="0" w:colLast="0" w:id="10"/>
      <w:bookmarkEnd w:id="10"/>
      <w:r w:rsidRPr="00974589">
        <w:t>The team is making several assumptions when developing this project, which are as follows:</w:t>
      </w:r>
    </w:p>
    <w:p w:rsidRPr="00974589" w:rsidR="009D1CD5" w:rsidP="009D1CD5" w:rsidRDefault="009D1CD5" w14:paraId="609A160F" w14:textId="278349C5">
      <w:pPr>
        <w:pStyle w:val="ListParagraph"/>
        <w:numPr>
          <w:ilvl w:val="0"/>
          <w:numId w:val="4"/>
        </w:numPr>
        <w:ind w:leftChars="0" w:firstLineChars="0"/>
        <w:rPr/>
      </w:pPr>
      <w:bookmarkStart w:name="_heading=h.31cemz7golgg" w:id="11"/>
      <w:bookmarkEnd w:id="11"/>
      <w:r w:rsidR="009D1CD5">
        <w:rPr/>
        <w:t>User has an iPhone updated to the latest versio</w:t>
      </w:r>
      <w:r w:rsidR="009D1CD5">
        <w:rPr/>
        <w:t>n of iOS</w:t>
      </w:r>
      <w:ins w:author="Stoney, Gabrielle M." w:date="2021-02-18T13:15:15Z" w:id="751198236">
        <w:r w:rsidR="3E68C467">
          <w:t>.</w:t>
        </w:r>
      </w:ins>
    </w:p>
    <w:p w:rsidR="54397FD5" w:rsidP="01F4D847" w:rsidRDefault="54397FD5" w14:paraId="451E1A14" w14:textId="13A7107F">
      <w:pPr>
        <w:pStyle w:val="ListParagraph"/>
        <w:numPr>
          <w:ilvl w:val="0"/>
          <w:numId w:val="4"/>
        </w:numPr>
        <w:ind w:leftChars="0" w:firstLineChars="0"/>
        <w:rPr/>
      </w:pPr>
      <w:r w:rsidR="54397FD5">
        <w:rPr/>
        <w:t xml:space="preserve">User must have at least one contact in their contact logs. </w:t>
      </w:r>
    </w:p>
    <w:p w:rsidR="0DD4770A" w:rsidP="01F4D847" w:rsidRDefault="0DD4770A" w14:paraId="1BC13638" w14:textId="3A542711">
      <w:pPr>
        <w:pStyle w:val="ListParagraph"/>
        <w:numPr>
          <w:ilvl w:val="0"/>
          <w:numId w:val="4"/>
        </w:numPr>
        <w:ind w:leftChars="0" w:firstLineChars="0"/>
        <w:rPr>
          <w:rFonts w:ascii="Times New Roman" w:hAnsi="Times New Roman" w:eastAsia="Times New Roman" w:cs="Times New Roman" w:asciiTheme="minorAscii" w:hAnsiTheme="minorAscii" w:eastAsiaTheme="minorAscii" w:cstheme="minorAscii"/>
          <w:sz w:val="24"/>
          <w:szCs w:val="24"/>
        </w:rPr>
      </w:pPr>
      <w:r w:rsidR="0DD4770A">
        <w:rPr/>
        <w:t>User allows application to access data from to at least one social media platform</w:t>
      </w:r>
      <w:r w:rsidR="3C8D0C64">
        <w:rPr/>
        <w:t xml:space="preserve"> from Facebook, Instagram, and Snapchat.</w:t>
      </w:r>
      <w:ins w:author="Stoney, Gabrielle M." w:date="2021-02-18T13:39:31Z" w:id="105645365">
        <w:r w:rsidR="0D4CE31E">
          <w:t xml:space="preserve"> </w:t>
        </w:r>
      </w:ins>
    </w:p>
    <w:p w:rsidRPr="00974589" w:rsidR="009D1CD5" w:rsidP="01F4D847" w:rsidRDefault="009D1CD5" w14:paraId="29F9973B" w14:textId="04795B14">
      <w:pPr>
        <w:pStyle w:val="Normal"/>
        <w:ind w:left="1437" w:hanging="0"/>
      </w:pPr>
      <w:del w:author="Stoney, Gabrielle M." w:date="2021-02-18T13:40:00.688Z" w:id="1531679210">
        <w:r/>
        <w:r w:rsidDel="009D1CD5">
          <w:delText>Future Contingencies</w:delText>
        </w:r>
      </w:del>
      <w:bookmarkStart w:name="_heading=h.4d34og8" w:id="16"/>
      <w:bookmarkEnd w:id="16"/>
      <w:del w:author="Stoney, Gabrielle M." w:date="2021-02-18T13:40:00.677Z" w:id="523819363">
        <w:r/>
        <w:bookmarkStart w:name="_heading=h.1t3h5sf" w:id="15"/>
        <w:r/>
        <w:bookmarkEnd w:id="15"/>
        <w:r w:rsidDel="009D1CD5">
          <w:delText xml:space="preserve">Integration of Firebase as a database solution for outsourcing data storage and calculation is tentatively scheduled, due to complete unfamiliarity with it (and low priority </w:delText>
        </w:r>
        <w:r w:rsidDel="009D1CD5">
          <w:delText>relative to</w:delText>
        </w:r>
        <w:r w:rsidDel="009D1CD5">
          <w:delText xml:space="preserve"> the rest of the backlog)</w:delText>
        </w:r>
        <w:r w:rsidDel="009D1CD5">
          <w:delText xml:space="preserve">.  </w:delText>
        </w:r>
        <w:r w:rsidDel="009D1CD5">
          <w:delText>If Firebase integration is not fulfilled, the alternative plan is to keep everything stored locally in the application on the user’s device.</w:delText>
        </w:r>
      </w:del>
    </w:p>
    <w:p w:rsidRPr="00974589" w:rsidR="009D1CD5" w:rsidP="009D1CD5" w:rsidRDefault="009D1CD5" w14:paraId="672B7019" w14:textId="77777777">
      <w:pPr>
        <w:pStyle w:val="Heading2"/>
      </w:pPr>
      <w:bookmarkStart w:name="_Toc54870235" w:id="17"/>
      <w:r w:rsidRPr="00974589">
        <w:t>Glossary</w:t>
      </w:r>
      <w:bookmarkEnd w:id="17"/>
    </w:p>
    <w:p w:rsidRPr="00974589" w:rsidR="009D1CD5" w:rsidP="01F4D847" w:rsidRDefault="009D1CD5" w14:paraId="08785BBB" w14:textId="0343C537">
      <w:pPr>
        <w:pStyle w:val="Normal"/>
        <w:widowControl w:val="0"/>
        <w:tabs>
          <w:tab w:val="left" w:pos="691"/>
        </w:tabs>
        <w:ind w:left="0" w:hanging="2"/>
      </w:pPr>
      <w:bookmarkStart w:name="_heading=h.17dp8vu" w:id="18"/>
      <w:bookmarkEnd w:id="18"/>
      <w:r w:rsidR="009D1CD5">
        <w:rPr/>
        <w:t>Communication/Communicating: For the purposes of this document, communication is a broad term used to refer specifically t</w:t>
      </w:r>
      <w:r w:rsidR="009D1CD5">
        <w:rPr/>
        <w:t>o</w:t>
      </w:r>
      <w:r w:rsidR="30B2DA68">
        <w:rPr/>
        <w:t xml:space="preserve"> interactions on a social media platform such as likes, shares, and personal message.</w:t>
      </w:r>
      <w:bookmarkStart w:name="_heading=h.35nkun2" w:id="19"/>
      <w:bookmarkEnd w:id="19"/>
    </w:p>
    <w:p w:rsidRPr="00974589" w:rsidR="009D1CD5" w:rsidP="009D1CD5" w:rsidRDefault="009D1CD5" w14:paraId="0C63D6F3" w14:textId="77777777">
      <w:pPr>
        <w:suppressAutoHyphens w:val="0"/>
        <w:spacing w:line="240" w:lineRule="auto"/>
        <w:ind w:left="0" w:leftChars="0" w:firstLine="0" w:firstLineChars="0"/>
        <w:textDirection w:val="lrTb"/>
        <w:textAlignment w:val="auto"/>
        <w:outlineLvl w:val="9"/>
      </w:pPr>
      <w:r w:rsidRPr="00974589">
        <w:br w:type="page"/>
      </w:r>
    </w:p>
    <w:p w:rsidRPr="00974589" w:rsidR="009D1CD5" w:rsidP="009D1CD5" w:rsidRDefault="009D1CD5" w14:paraId="6D39DCBA" w14:textId="77777777">
      <w:pPr>
        <w:pStyle w:val="Heading1"/>
      </w:pPr>
      <w:bookmarkStart w:name="_Toc54870236" w:id="20"/>
      <w:r w:rsidRPr="00974589">
        <w:lastRenderedPageBreak/>
        <w:t>HUMAN-MACHINE INTERFACE</w:t>
      </w:r>
      <w:bookmarkEnd w:id="20"/>
    </w:p>
    <w:p w:rsidRPr="00974589" w:rsidR="009D1CD5" w:rsidP="009D1CD5" w:rsidRDefault="009D1CD5" w14:paraId="5FD5AB1A" w14:textId="77777777">
      <w:pPr>
        <w:widowControl w:val="0"/>
        <w:tabs>
          <w:tab w:val="left" w:pos="691"/>
        </w:tabs>
        <w:ind w:left="0" w:hanging="2"/>
      </w:pPr>
      <w:bookmarkStart w:name="_heading=h.1ksv4uv" w:colFirst="0" w:colLast="0" w:id="21"/>
      <w:bookmarkEnd w:id="21"/>
      <w:r w:rsidRPr="00974589">
        <w:t>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particular nature of the project, it may be appropriate to repeat these sections at both the subsystem and design module levels.  Additional information may be added to the subsections if the suggested lists are inadequate to describe the project inputs and outputs.</w:t>
      </w:r>
    </w:p>
    <w:bookmarkStart w:name="_Toc54870237" w:id="22"/>
    <w:p w:rsidRPr="00974589" w:rsidR="009D1CD5" w:rsidP="009D1CD5" w:rsidRDefault="00AF2432" w14:paraId="2311F511" w14:textId="77777777">
      <w:pPr>
        <w:pStyle w:val="Heading2"/>
        <w:rPr/>
      </w:pPr>
      <w:sdt>
        <w:sdtPr>
          <w:id w:val="1766107225"/>
          <w:tag w:val="goog_rdk_0"/>
          <w:placeholder>
            <w:docPart w:val="DefaultPlaceholder_1081868574"/>
          </w:placeholder>
        </w:sdtPr>
        <w:sdtContent/>
      </w:sdt>
      <w:r w:rsidR="009D1CD5">
        <w:rPr/>
        <w:t>Inputs</w:t>
      </w:r>
      <w:bookmarkStart w:name="_heading=h.ke49ozhrshhr" w:id="23"/>
      <w:bookmarkEnd w:id="22"/>
      <w:bookmarkEnd w:id="23"/>
    </w:p>
    <w:p w:rsidRPr="00974589" w:rsidR="009D1CD5" w:rsidP="01F4D847" w:rsidRDefault="009D1CD5" w14:paraId="490CB7F4" w14:textId="4E39E4A8">
      <w:pPr>
        <w:pStyle w:val="Normal"/>
        <w:pBdr>
          <w:top w:val="nil"/>
          <w:left w:val="nil"/>
          <w:bottom w:val="nil"/>
          <w:right w:val="nil"/>
          <w:between w:val="nil"/>
        </w:pBdr>
        <w:spacing w:line="240" w:lineRule="auto"/>
        <w:ind/>
        <w:rPr>
          <w:del w:author="Stoney, Gabrielle M." w:date="2021-02-18T15:23:27Z" w:id="945760844"/>
        </w:rPr>
        <w:pPrChange w:author="Stoney, Gabrielle M." w:date="2021-02-18T17:29:47.007Z">
          <w:pPr/>
        </w:pPrChange>
      </w:pPr>
      <w:del w:author="Stoney, Gabrielle M." w:date="2021-02-18T15:23:27.302Z" w:id="1200374976">
        <w:r/>
        <w:bookmarkStart w:name="_heading=h.bd97izfir8dl" w:id="26"/>
        <w:r/>
        <w:bookmarkEnd w:id="26"/>
        <w:r w:rsidDel="009D1CD5">
          <w:delText xml:space="preserve">The user needs to input the desired weight for each mode of communication (Figure 1.3). These weights will then be applied to the algorithm. Furthermore, the user has the option to choose a number to block and therefore will not be used in the algorithm. </w:delText>
        </w:r>
      </w:del>
      <w:ins w:author="Stoney, Gabrielle M." w:date="2021-02-18T17:29:46.994Z" w:id="872903377">
        <w:r w:rsidRPr="01F4D847" w:rsidR="6C2DFF12">
          <w:rPr>
            <w:rFonts w:ascii="Times New Roman" w:hAnsi="Times New Roman" w:eastAsia="Times New Roman" w:cs="Times New Roman"/>
            <w:b w:val="0"/>
            <w:bCs w:val="0"/>
            <w:i w:val="0"/>
            <w:iCs w:val="0"/>
            <w:noProof w:val="0"/>
            <w:sz w:val="24"/>
            <w:szCs w:val="24"/>
            <w:lang w:val="en-US"/>
          </w:rPr>
          <w:t>The application needs the user’s permission to be able to access the</w:t>
        </w:r>
        <w:r w:rsidRPr="01F4D847" w:rsidR="6C2DFF12">
          <w:rPr>
            <w:rFonts w:ascii="Times" w:hAnsi="Times" w:eastAsia="Times" w:cs="Times"/>
            <w:b w:val="0"/>
            <w:bCs w:val="0"/>
            <w:i w:val="0"/>
            <w:iCs w:val="0"/>
            <w:noProof w:val="0"/>
            <w:sz w:val="24"/>
            <w:szCs w:val="24"/>
            <w:lang w:val="en-US"/>
          </w:rPr>
          <w:t>ir contacts</w:t>
        </w:r>
        <w:r w:rsidRPr="01F4D847" w:rsidR="6C2DFF12">
          <w:rPr>
            <w:rFonts w:ascii="Times" w:hAnsi="Times" w:eastAsia="Times" w:cs="Times"/>
            <w:b w:val="0"/>
            <w:bCs w:val="0"/>
            <w:i w:val="0"/>
            <w:iCs w:val="0"/>
            <w:noProof w:val="0"/>
            <w:sz w:val="24"/>
            <w:szCs w:val="24"/>
            <w:lang w:val="en-US"/>
          </w:rPr>
          <w:t>. to make the connection between known people and those they communicate with on social media. (Figure 3.1). This is done to allow the user to control their privacy</w:t>
        </w:r>
        <w:r w:rsidR="6C2DFF12">
          <w:t xml:space="preserve"> </w:t>
        </w:r>
      </w:ins>
      <w:bookmarkStart w:name="_heading=h.esr0m4ekefg5" w:id="24"/>
      <w:bookmarkStart w:name="_heading=h.u7bq58i1c9f6" w:id="25"/>
      <w:bookmarkEnd w:id="24"/>
      <w:bookmarkEnd w:id="25"/>
      <w:proofErr w:type="gramStart"/>
      <w:r w:rsidR="009D1CD5">
        <w:rPr/>
        <w:t>The</w:t>
      </w:r>
      <w:proofErr w:type="gramEnd"/>
      <w:r w:rsidR="009D1CD5">
        <w:rPr/>
        <w:t xml:space="preserve"> application</w:t>
      </w:r>
      <w:r w:rsidR="47D4D324">
        <w:rPr/>
        <w:t xml:space="preserve"> </w:t>
      </w:r>
      <w:r w:rsidR="01F4D847">
        <w:rPr/>
        <w:t xml:space="preserve">requires a user to request a .json file from one or all social media platforms (Facebook, Instagram, and Snapchat). </w:t>
      </w:r>
      <w:proofErr w:type="gramStart"/>
      <w:r w:rsidR="01F4D847">
        <w:rPr/>
        <w:t>A .json</w:t>
      </w:r>
      <w:proofErr w:type="gramEnd"/>
      <w:r w:rsidR="01F4D847">
        <w:rPr/>
        <w:t xml:space="preserve"> fire then needs to be put into the same file at the project. Downloading </w:t>
      </w:r>
      <w:proofErr w:type="gramStart"/>
      <w:r w:rsidR="01F4D847">
        <w:rPr/>
        <w:t>a users</w:t>
      </w:r>
      <w:proofErr w:type="gramEnd"/>
      <w:r w:rsidR="01F4D847">
        <w:rPr/>
        <w:t xml:space="preserve"> own personal .json file guarantees the users privacy as it is their own data being collected. </w:t>
      </w:r>
      <w:r w:rsidR="01F4D847">
        <w:rPr/>
        <w:t xml:space="preserve">The user can input their own weights for each social media interaction and platform for their own research purposes. The application will also request input via a survey for interaction impacts on a user.  </w:t>
      </w:r>
    </w:p>
    <w:p w:rsidRPr="00974589" w:rsidR="009D1CD5" w:rsidP="009D1CD5" w:rsidRDefault="009D1CD5" w14:paraId="07F9D8AC" w14:textId="77777777">
      <w:pPr>
        <w:pBdr>
          <w:top w:val="nil"/>
          <w:left w:val="nil"/>
          <w:bottom w:val="nil"/>
          <w:right w:val="nil"/>
          <w:between w:val="nil"/>
        </w:pBdr>
        <w:spacing w:line="240" w:lineRule="auto"/>
        <w:ind w:left="0" w:hanging="2"/>
      </w:pPr>
      <w:bookmarkStart w:name="_heading=h.asog344wk6vr" w:colFirst="0" w:colLast="0" w:id="27"/>
      <w:bookmarkEnd w:id="27"/>
    </w:p>
    <w:p w:rsidR="009D1CD5" w:rsidP="42AEC643" w:rsidRDefault="009D1CD5" w14:paraId="16F9FE7A" w14:textId="77777777" w14:noSpellErr="1">
      <w:pPr>
        <w:pBdr>
          <w:top w:val="nil"/>
          <w:left w:val="nil"/>
          <w:bottom w:val="nil"/>
          <w:right w:val="nil"/>
          <w:between w:val="nil"/>
        </w:pBdr>
        <w:spacing w:line="240" w:lineRule="auto"/>
        <w:ind w:left="0" w:hanging="2"/>
        <w:rPr>
          <w:b w:val="1"/>
          <w:bCs w:val="1"/>
        </w:rPr>
      </w:pPr>
      <w:bookmarkStart w:name="_heading=h.lqt7mrpgu3vf" w:id="28"/>
      <w:bookmarkEnd w:id="28"/>
      <w:commentRangeStart w:id="1991507212"/>
      <w:r w:rsidRPr="42AEC643" w:rsidR="009D1CD5">
        <w:rPr>
          <w:b w:val="1"/>
          <w:bCs w:val="1"/>
        </w:rPr>
        <w:t xml:space="preserve">Application Layout: </w:t>
      </w:r>
    </w:p>
    <w:p w:rsidRPr="00974589" w:rsidR="009D1CD5" w:rsidP="42AEC643" w:rsidRDefault="009D1CD5" w14:paraId="0FA44672" w14:textId="77777777" w14:noSpellErr="1">
      <w:pPr>
        <w:pBdr>
          <w:top w:val="nil"/>
          <w:left w:val="nil"/>
          <w:bottom w:val="nil"/>
          <w:right w:val="nil"/>
          <w:between w:val="nil"/>
        </w:pBdr>
        <w:spacing w:line="240" w:lineRule="auto"/>
        <w:ind w:left="0" w:hanging="2"/>
        <w:rPr>
          <w:b w:val="1"/>
          <w:bCs w:val="1"/>
        </w:rPr>
      </w:pPr>
      <w:commentRangeEnd w:id="1991507212"/>
      <w:r>
        <w:rPr>
          <w:rStyle w:val="CommentReference"/>
        </w:rPr>
        <w:commentReference w:id="1991507212"/>
      </w:r>
    </w:p>
    <w:p w:rsidR="009D1CD5" w:rsidP="01F4D847" w:rsidRDefault="009D1CD5" w14:paraId="2C2F38C4" w14:textId="509E196E">
      <w:pPr>
        <w:pStyle w:val="Normal"/>
        <w:pBdr>
          <w:top w:val="nil"/>
          <w:left w:val="nil"/>
          <w:bottom w:val="nil"/>
          <w:right w:val="nil"/>
          <w:between w:val="nil"/>
        </w:pBdr>
        <w:spacing w:line="240" w:lineRule="auto"/>
        <w:ind w:left="0" w:hanging="2"/>
        <w:jc w:val="center"/>
      </w:pPr>
      <w:r w:rsidR="3C6D723E">
        <w:drawing>
          <wp:inline wp14:editId="7D52099D" wp14:anchorId="56768F69">
            <wp:extent cx="1543050" cy="3133725"/>
            <wp:effectExtent l="0" t="0" r="0" b="0"/>
            <wp:docPr id="1422270259" name="" title=""/>
            <wp:cNvGraphicFramePr>
              <a:graphicFrameLocks noChangeAspect="1"/>
            </wp:cNvGraphicFramePr>
            <a:graphic>
              <a:graphicData uri="http://schemas.openxmlformats.org/drawingml/2006/picture">
                <pic:pic>
                  <pic:nvPicPr>
                    <pic:cNvPr id="0" name=""/>
                    <pic:cNvPicPr/>
                  </pic:nvPicPr>
                  <pic:blipFill>
                    <a:blip r:embed="Rb8fa1c6c03cb4359">
                      <a:extLst>
                        <a:ext xmlns:a="http://schemas.openxmlformats.org/drawingml/2006/main" uri="{28A0092B-C50C-407E-A947-70E740481C1C}">
                          <a14:useLocalDpi val="0"/>
                        </a:ext>
                      </a:extLst>
                    </a:blip>
                    <a:stretch>
                      <a:fillRect/>
                    </a:stretch>
                  </pic:blipFill>
                  <pic:spPr>
                    <a:xfrm>
                      <a:off x="0" y="0"/>
                      <a:ext cx="1543050" cy="3133725"/>
                    </a:xfrm>
                    <a:prstGeom prst="rect">
                      <a:avLst/>
                    </a:prstGeom>
                  </pic:spPr>
                </pic:pic>
              </a:graphicData>
            </a:graphic>
          </wp:inline>
        </w:drawing>
      </w:r>
    </w:p>
    <w:p w:rsidRPr="00974589" w:rsidR="009D1CD5" w:rsidP="009D1CD5" w:rsidRDefault="009D1CD5" w14:paraId="2AA17745" w14:textId="77777777">
      <w:pPr>
        <w:pBdr>
          <w:top w:val="nil"/>
          <w:left w:val="nil"/>
          <w:bottom w:val="nil"/>
          <w:right w:val="nil"/>
          <w:between w:val="nil"/>
        </w:pBdr>
        <w:spacing w:line="240" w:lineRule="auto"/>
        <w:ind w:left="0" w:hanging="2"/>
        <w:jc w:val="center"/>
      </w:pPr>
      <w:r w:rsidRPr="00974589">
        <w:t>Figure 1.1 - Welcome screen of application</w:t>
      </w:r>
    </w:p>
    <w:p w:rsidRPr="00974589" w:rsidR="009D1CD5" w:rsidP="009D1CD5" w:rsidRDefault="009D1CD5" w14:paraId="0F695129" w14:textId="77777777">
      <w:pPr>
        <w:pBdr>
          <w:top w:val="nil"/>
          <w:left w:val="nil"/>
          <w:bottom w:val="nil"/>
          <w:right w:val="nil"/>
          <w:between w:val="nil"/>
        </w:pBdr>
        <w:spacing w:line="240" w:lineRule="auto"/>
        <w:ind w:left="0" w:hanging="2"/>
      </w:pPr>
    </w:p>
    <w:p w:rsidR="009D1CD5" w:rsidP="01F4D847" w:rsidRDefault="009D1CD5" w14:paraId="565B431F" w14:textId="32765115">
      <w:pPr>
        <w:pStyle w:val="Normal"/>
        <w:pBdr>
          <w:top w:val="nil"/>
          <w:left w:val="nil"/>
          <w:bottom w:val="nil"/>
          <w:right w:val="nil"/>
          <w:between w:val="nil"/>
        </w:pBdr>
        <w:spacing w:line="240" w:lineRule="auto"/>
        <w:ind w:left="0" w:hanging="2"/>
        <w:jc w:val="center"/>
      </w:pPr>
      <w:r w:rsidR="720A3B90">
        <w:drawing>
          <wp:inline wp14:editId="513698F1" wp14:anchorId="1B9DB7B0">
            <wp:extent cx="1638300" cy="3522730"/>
            <wp:effectExtent l="0" t="0" r="0" b="0"/>
            <wp:docPr id="1724964722" name="" title=""/>
            <wp:cNvGraphicFramePr>
              <a:graphicFrameLocks noChangeAspect="1"/>
            </wp:cNvGraphicFramePr>
            <a:graphic>
              <a:graphicData uri="http://schemas.openxmlformats.org/drawingml/2006/picture">
                <pic:pic>
                  <pic:nvPicPr>
                    <pic:cNvPr id="0" name=""/>
                    <pic:cNvPicPr/>
                  </pic:nvPicPr>
                  <pic:blipFill>
                    <a:blip r:embed="R9aebe426a0c34495">
                      <a:extLst>
                        <a:ext xmlns:a="http://schemas.openxmlformats.org/drawingml/2006/main" uri="{28A0092B-C50C-407E-A947-70E740481C1C}">
                          <a14:useLocalDpi val="0"/>
                        </a:ext>
                      </a:extLst>
                    </a:blip>
                    <a:stretch>
                      <a:fillRect/>
                    </a:stretch>
                  </pic:blipFill>
                  <pic:spPr>
                    <a:xfrm>
                      <a:off x="0" y="0"/>
                      <a:ext cx="1638300" cy="3522730"/>
                    </a:xfrm>
                    <a:prstGeom prst="rect">
                      <a:avLst/>
                    </a:prstGeom>
                  </pic:spPr>
                </pic:pic>
              </a:graphicData>
            </a:graphic>
          </wp:inline>
        </w:drawing>
      </w:r>
    </w:p>
    <w:p w:rsidR="009D1CD5" w:rsidP="009D1CD5" w:rsidRDefault="009D1CD5" w14:paraId="062AE311" w14:textId="77777777">
      <w:pPr>
        <w:pBdr>
          <w:top w:val="nil"/>
          <w:left w:val="nil"/>
          <w:bottom w:val="nil"/>
          <w:right w:val="nil"/>
          <w:between w:val="nil"/>
        </w:pBdr>
        <w:spacing w:line="240" w:lineRule="auto"/>
        <w:ind w:left="0" w:hanging="2"/>
        <w:jc w:val="center"/>
      </w:pPr>
      <w:r w:rsidRPr="00974589">
        <w:t>Figure 1.3 - Allows user to change weight (importance) of various forms of communication.</w:t>
      </w:r>
    </w:p>
    <w:p w:rsidRPr="00974589" w:rsidR="009D1CD5" w:rsidP="009D1CD5" w:rsidRDefault="009D1CD5" w14:paraId="3655BEBF" w14:textId="77777777">
      <w:pPr>
        <w:pBdr>
          <w:top w:val="nil"/>
          <w:left w:val="nil"/>
          <w:bottom w:val="nil"/>
          <w:right w:val="nil"/>
          <w:between w:val="nil"/>
        </w:pBdr>
        <w:spacing w:line="240" w:lineRule="auto"/>
        <w:ind w:left="0" w:hanging="2"/>
        <w:jc w:val="center"/>
      </w:pPr>
    </w:p>
    <w:p w:rsidR="009D1CD5" w:rsidP="01F4D847" w:rsidRDefault="009D1CD5" w14:paraId="12836860" w14:textId="4AD437C3">
      <w:pPr>
        <w:pStyle w:val="Normal"/>
        <w:pBdr>
          <w:top w:val="nil"/>
          <w:left w:val="nil"/>
          <w:bottom w:val="nil"/>
          <w:right w:val="nil"/>
          <w:between w:val="nil"/>
        </w:pBdr>
        <w:spacing w:line="240" w:lineRule="auto"/>
        <w:ind w:left="0" w:hanging="2"/>
        <w:jc w:val="center"/>
      </w:pPr>
      <w:r w:rsidR="0B8CF502">
        <w:drawing>
          <wp:inline wp14:editId="1C7896FF" wp14:anchorId="53FDD60F">
            <wp:extent cx="1824906" cy="3685596"/>
            <wp:effectExtent l="0" t="0" r="0" b="0"/>
            <wp:docPr id="193116305" name="" title=""/>
            <wp:cNvGraphicFramePr>
              <a:graphicFrameLocks noChangeAspect="1"/>
            </wp:cNvGraphicFramePr>
            <a:graphic>
              <a:graphicData uri="http://schemas.openxmlformats.org/drawingml/2006/picture">
                <pic:pic>
                  <pic:nvPicPr>
                    <pic:cNvPr id="0" name=""/>
                    <pic:cNvPicPr/>
                  </pic:nvPicPr>
                  <pic:blipFill>
                    <a:blip r:embed="R2b07d201f96d444c">
                      <a:extLst>
                        <a:ext xmlns:a="http://schemas.openxmlformats.org/drawingml/2006/main" uri="{28A0092B-C50C-407E-A947-70E740481C1C}">
                          <a14:useLocalDpi val="0"/>
                        </a:ext>
                      </a:extLst>
                    </a:blip>
                    <a:stretch>
                      <a:fillRect/>
                    </a:stretch>
                  </pic:blipFill>
                  <pic:spPr>
                    <a:xfrm>
                      <a:off x="0" y="0"/>
                      <a:ext cx="1824906" cy="3685596"/>
                    </a:xfrm>
                    <a:prstGeom prst="rect">
                      <a:avLst/>
                    </a:prstGeom>
                  </pic:spPr>
                </pic:pic>
              </a:graphicData>
            </a:graphic>
          </wp:inline>
        </w:drawing>
      </w:r>
    </w:p>
    <w:p w:rsidR="009D1CD5" w:rsidP="63B159EF" w:rsidRDefault="009D1CD5" w14:paraId="28744746" w14:textId="16C912B4">
      <w:pPr>
        <w:spacing w:line="240" w:lineRule="auto"/>
        <w:ind w:left="0" w:hanging="2"/>
        <w:jc w:val="center"/>
      </w:pPr>
      <w:r w:rsidR="009D1CD5">
        <w:rPr/>
        <w:t>Figure 1.4 - Application allows user to block numbers from being calculated in algorithm.</w:t>
      </w:r>
    </w:p>
    <w:p w:rsidRPr="00974589" w:rsidR="009D1CD5" w:rsidP="009D1CD5" w:rsidRDefault="009D1CD5" w14:paraId="20631AC3" w14:textId="77777777">
      <w:pPr>
        <w:pBdr>
          <w:top w:val="nil"/>
          <w:left w:val="nil"/>
          <w:bottom w:val="nil"/>
          <w:right w:val="nil"/>
          <w:between w:val="nil"/>
        </w:pBdr>
        <w:spacing w:line="240" w:lineRule="auto"/>
        <w:ind w:left="0" w:hanging="2"/>
        <w:jc w:val="center"/>
      </w:pPr>
      <w:bookmarkStart w:name="_heading=h.uoswkm5g2x3d" w:colFirst="0" w:colLast="0" w:id="31"/>
      <w:bookmarkEnd w:id="31"/>
      <w:r w:rsidRPr="00974589">
        <w:rPr>
          <w:noProof/>
        </w:rPr>
        <w:lastRenderedPageBreak/>
        <w:drawing>
          <wp:inline distT="114300" distB="114300" distL="114300" distR="114300" wp14:anchorId="24283B9C" wp14:editId="7E634846">
            <wp:extent cx="2064822" cy="3620984"/>
            <wp:effectExtent l="0" t="0" r="5715" b="0"/>
            <wp:docPr id="10" name="image9.jpg" descr="A screen shot of a smart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9.jpg" descr="A screen shot of a smart phone&#10;&#10;Description automatically generated"/>
                    <pic:cNvPicPr preferRelativeResize="0"/>
                  </pic:nvPicPr>
                  <pic:blipFill>
                    <a:blip r:embed="rId17"/>
                    <a:srcRect/>
                    <a:stretch>
                      <a:fillRect/>
                    </a:stretch>
                  </pic:blipFill>
                  <pic:spPr>
                    <a:xfrm>
                      <a:off x="0" y="0"/>
                      <a:ext cx="2087171" cy="3660176"/>
                    </a:xfrm>
                    <a:prstGeom prst="rect">
                      <a:avLst/>
                    </a:prstGeom>
                    <a:ln/>
                  </pic:spPr>
                </pic:pic>
              </a:graphicData>
            </a:graphic>
          </wp:inline>
        </w:drawing>
      </w:r>
      <w:r w:rsidRPr="00974589">
        <w:rPr>
          <w:noProof/>
        </w:rPr>
        <w:drawing>
          <wp:inline distT="114300" distB="114300" distL="114300" distR="114300" wp14:anchorId="6EC3D50B" wp14:editId="450245E6">
            <wp:extent cx="1947553" cy="3620770"/>
            <wp:effectExtent l="0" t="0" r="0" b="0"/>
            <wp:docPr id="3" name="image4.jpg" descr="A screen shot of a smart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jpg" descr="A screen shot of a smart phone&#10;&#10;Description automatically generated"/>
                    <pic:cNvPicPr preferRelativeResize="0"/>
                  </pic:nvPicPr>
                  <pic:blipFill>
                    <a:blip r:embed="rId18"/>
                    <a:srcRect/>
                    <a:stretch>
                      <a:fillRect/>
                    </a:stretch>
                  </pic:blipFill>
                  <pic:spPr>
                    <a:xfrm>
                      <a:off x="0" y="0"/>
                      <a:ext cx="1961751" cy="3647166"/>
                    </a:xfrm>
                    <a:prstGeom prst="rect">
                      <a:avLst/>
                    </a:prstGeom>
                    <a:ln/>
                  </pic:spPr>
                </pic:pic>
              </a:graphicData>
            </a:graphic>
          </wp:inline>
        </w:drawing>
      </w:r>
    </w:p>
    <w:p w:rsidRPr="00974589" w:rsidR="009D1CD5" w:rsidP="00174D13" w:rsidRDefault="009D1CD5" w14:paraId="347EEB82" w14:textId="77777777">
      <w:pPr>
        <w:pBdr>
          <w:top w:val="nil"/>
          <w:left w:val="nil"/>
          <w:bottom w:val="nil"/>
          <w:right w:val="nil"/>
          <w:between w:val="nil"/>
        </w:pBdr>
        <w:spacing w:line="240" w:lineRule="auto"/>
        <w:ind w:left="0" w:leftChars="0" w:firstLine="0" w:firstLineChars="0"/>
      </w:pPr>
      <w:bookmarkStart w:name="_heading=h.lwolp4svcne5" w:colFirst="0" w:colLast="0" w:id="32"/>
      <w:bookmarkStart w:name="_heading=h.omchwqh73d9t" w:colFirst="0" w:colLast="0" w:id="33"/>
      <w:bookmarkEnd w:id="32"/>
      <w:bookmarkEnd w:id="33"/>
    </w:p>
    <w:p w:rsidRPr="00974589" w:rsidR="009D1CD5" w:rsidP="009D1CD5" w:rsidRDefault="009D1CD5" w14:paraId="041D9F3D" w14:textId="77777777">
      <w:pPr>
        <w:pBdr>
          <w:top w:val="nil"/>
          <w:left w:val="nil"/>
          <w:bottom w:val="nil"/>
          <w:right w:val="nil"/>
          <w:between w:val="nil"/>
        </w:pBdr>
        <w:spacing w:line="240" w:lineRule="auto"/>
        <w:ind w:left="0" w:hanging="2"/>
      </w:pPr>
      <w:bookmarkStart w:name="_heading=h.hbgvqi7ujmjf" w:colFirst="0" w:colLast="0" w:id="34"/>
      <w:bookmarkEnd w:id="34"/>
      <w:r w:rsidRPr="00974589">
        <w:t>Figure 2.1 - Application pushes notification to ask if interaction was positive or negative.</w:t>
      </w:r>
    </w:p>
    <w:p w:rsidRPr="00974589" w:rsidR="009D1CD5" w:rsidP="009D1CD5" w:rsidRDefault="009D1CD5" w14:paraId="7F72A5CC" w14:textId="77777777">
      <w:pPr>
        <w:pBdr>
          <w:top w:val="nil"/>
          <w:left w:val="nil"/>
          <w:bottom w:val="nil"/>
          <w:right w:val="nil"/>
          <w:between w:val="nil"/>
        </w:pBdr>
        <w:spacing w:line="240" w:lineRule="auto"/>
        <w:ind w:left="0" w:hanging="2"/>
      </w:pPr>
      <w:bookmarkStart w:name="_heading=h.pag7dbp1f4cb" w:colFirst="0" w:colLast="0" w:id="35"/>
      <w:bookmarkEnd w:id="35"/>
      <w:r w:rsidRPr="00974589">
        <w:t>Figure 2.2 - Application pushes notification to ask user how much of an impact the interaction had.</w:t>
      </w:r>
    </w:p>
    <w:p w:rsidRPr="00974589" w:rsidR="009D1CD5" w:rsidP="009D1CD5" w:rsidRDefault="009D1CD5" w14:paraId="6C4F7D9D" w14:textId="77777777">
      <w:pPr>
        <w:pBdr>
          <w:top w:val="nil"/>
          <w:left w:val="nil"/>
          <w:bottom w:val="nil"/>
          <w:right w:val="nil"/>
          <w:between w:val="nil"/>
        </w:pBdr>
        <w:spacing w:line="240" w:lineRule="auto"/>
        <w:ind w:left="0" w:hanging="2"/>
        <w:jc w:val="center"/>
      </w:pPr>
      <w:bookmarkStart w:name="_heading=h.9fvu6ftwmtfj" w:colFirst="0" w:colLast="0" w:id="36"/>
      <w:bookmarkEnd w:id="36"/>
      <w:r w:rsidRPr="00974589">
        <w:rPr>
          <w:noProof/>
        </w:rPr>
        <w:drawing>
          <wp:inline distT="114300" distB="114300" distL="114300" distR="114300" wp14:anchorId="100BA3F0" wp14:editId="299CE017">
            <wp:extent cx="1816925" cy="3443844"/>
            <wp:effectExtent l="0" t="0" r="0" b="0"/>
            <wp:docPr id="11" name="image11.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1.png" descr="Graphical user interface, text, application, chat or text message&#10;&#10;Description automatically generated"/>
                    <pic:cNvPicPr preferRelativeResize="0"/>
                  </pic:nvPicPr>
                  <pic:blipFill>
                    <a:blip r:embed="rId19"/>
                    <a:srcRect/>
                    <a:stretch>
                      <a:fillRect/>
                    </a:stretch>
                  </pic:blipFill>
                  <pic:spPr>
                    <a:xfrm>
                      <a:off x="0" y="0"/>
                      <a:ext cx="1825016" cy="3459180"/>
                    </a:xfrm>
                    <a:prstGeom prst="rect">
                      <a:avLst/>
                    </a:prstGeom>
                    <a:ln/>
                  </pic:spPr>
                </pic:pic>
              </a:graphicData>
            </a:graphic>
          </wp:inline>
        </w:drawing>
      </w:r>
    </w:p>
    <w:p w:rsidRPr="00974589" w:rsidR="009D1CD5" w:rsidP="009D1CD5" w:rsidRDefault="009D1CD5" w14:paraId="4092EFA3" w14:textId="77777777">
      <w:pPr>
        <w:pBdr>
          <w:top w:val="nil"/>
          <w:left w:val="nil"/>
          <w:bottom w:val="nil"/>
          <w:right w:val="nil"/>
          <w:between w:val="nil"/>
        </w:pBdr>
        <w:spacing w:line="240" w:lineRule="auto"/>
        <w:ind w:left="0" w:hanging="2"/>
      </w:pPr>
      <w:bookmarkStart w:name="_heading=h.fxtyk3kj4jo0" w:colFirst="0" w:colLast="0" w:id="37"/>
      <w:bookmarkEnd w:id="37"/>
    </w:p>
    <w:p w:rsidR="009D1CD5" w:rsidP="009D1CD5" w:rsidRDefault="009D1CD5" w14:paraId="600026F1" w14:textId="77777777">
      <w:pPr>
        <w:pBdr>
          <w:top w:val="nil"/>
          <w:left w:val="nil"/>
          <w:bottom w:val="nil"/>
          <w:right w:val="nil"/>
          <w:between w:val="nil"/>
        </w:pBdr>
        <w:spacing w:line="240" w:lineRule="auto"/>
        <w:ind w:left="0" w:hanging="2"/>
        <w:jc w:val="center"/>
      </w:pPr>
      <w:bookmarkStart w:name="_heading=h.e9iaylbibv2m" w:colFirst="0" w:colLast="0" w:id="38"/>
      <w:bookmarkEnd w:id="38"/>
      <w:r w:rsidRPr="00974589">
        <w:t>Figure 3.1 - Requires user to give access to contacts.</w:t>
      </w:r>
    </w:p>
    <w:bookmarkStart w:name="_Toc54870238" w:id="39"/>
    <w:p w:rsidRPr="00974589" w:rsidR="009D1CD5" w:rsidP="009D1CD5" w:rsidRDefault="00AF2432" w14:paraId="00E2C685" w14:textId="77777777">
      <w:pPr>
        <w:pStyle w:val="Heading2"/>
      </w:pPr>
      <w:sdt>
        <w:sdtPr>
          <w:tag w:val="goog_rdk_1"/>
          <w:id w:val="-1550292454"/>
        </w:sdtPr>
        <w:sdtEndPr/>
        <w:sdtContent/>
      </w:sdt>
      <w:r w:rsidRPr="00974589" w:rsidR="009D1CD5">
        <w:t>Outputs</w:t>
      </w:r>
      <w:bookmarkEnd w:id="39"/>
    </w:p>
    <w:p w:rsidRPr="00974589" w:rsidR="009D1CD5" w:rsidP="009D1CD5" w:rsidRDefault="009D1CD5" w14:paraId="16E67D10" w14:textId="77777777">
      <w:pPr>
        <w:ind w:left="0" w:hanging="2"/>
      </w:pPr>
      <w:bookmarkStart w:name="_heading=h.wtnzjodq1yxk" w:id="40"/>
      <w:bookmarkEnd w:id="40"/>
      <w:r w:rsidR="009D1CD5">
        <w:rPr/>
        <w:t xml:space="preserve">The user application will output the names of the contacts that are in the user’s inner circle. The application will run the algorithm to determine which contacts to display (Figure 1.2). </w:t>
      </w:r>
      <w:r>
        <w:br/>
      </w:r>
    </w:p>
    <w:p w:rsidR="009D1CD5" w:rsidP="63B159EF" w:rsidRDefault="009D1CD5" w14:paraId="235890C1" w14:textId="1FDABE73">
      <w:pPr>
        <w:pStyle w:val="Normal"/>
        <w:ind w:left="0" w:hanging="2"/>
        <w:jc w:val="center"/>
      </w:pPr>
      <w:commentRangeStart w:id="846996404"/>
      <w:r w:rsidR="7D42EF0A">
        <w:drawing>
          <wp:inline wp14:editId="63422B85" wp14:anchorId="0DE11B3B">
            <wp:extent cx="2390775" cy="4572000"/>
            <wp:effectExtent l="0" t="0" r="0" b="0"/>
            <wp:docPr id="1196077877" name="" title=""/>
            <wp:cNvGraphicFramePr>
              <a:graphicFrameLocks noChangeAspect="1"/>
            </wp:cNvGraphicFramePr>
            <a:graphic>
              <a:graphicData uri="http://schemas.openxmlformats.org/drawingml/2006/picture">
                <pic:pic>
                  <pic:nvPicPr>
                    <pic:cNvPr id="0" name=""/>
                    <pic:cNvPicPr/>
                  </pic:nvPicPr>
                  <pic:blipFill>
                    <a:blip r:embed="R344ed8ef53cc44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0775" cy="4572000"/>
                    </a:xfrm>
                    <a:prstGeom prst="rect">
                      <a:avLst/>
                    </a:prstGeom>
                  </pic:spPr>
                </pic:pic>
              </a:graphicData>
            </a:graphic>
          </wp:inline>
        </w:drawing>
      </w:r>
      <w:commentRangeEnd w:id="846996404"/>
      <w:r>
        <w:rPr>
          <w:rStyle w:val="CommentReference"/>
        </w:rPr>
        <w:commentReference w:id="846996404"/>
      </w:r>
    </w:p>
    <w:p w:rsidR="00174D13" w:rsidP="009D1CD5" w:rsidRDefault="009D1CD5" w14:paraId="17B5F519" w14:textId="42B9CC95">
      <w:pPr>
        <w:ind w:left="0" w:hanging="2"/>
        <w:jc w:val="center"/>
      </w:pPr>
      <w:r w:rsidRPr="00974589">
        <w:t>Figure 1.2 - Screen displaying inner circle of numbers application has access to.</w:t>
      </w:r>
    </w:p>
    <w:p w:rsidR="00174D13" w:rsidRDefault="00174D13" w14:paraId="6CEA3523" w14:textId="77777777">
      <w:pPr>
        <w:suppressAutoHyphens w:val="0"/>
        <w:spacing w:line="240" w:lineRule="auto"/>
        <w:ind w:left="0" w:leftChars="0" w:firstLine="0" w:firstLineChars="0"/>
        <w:textDirection w:val="lrTb"/>
        <w:textAlignment w:val="auto"/>
        <w:outlineLvl w:val="9"/>
      </w:pPr>
      <w:r>
        <w:br w:type="page"/>
      </w:r>
    </w:p>
    <w:p w:rsidRPr="004C4D2D" w:rsidR="009D1CD5" w:rsidP="009D1CD5" w:rsidRDefault="009D1CD5" w14:paraId="3A888C06" w14:textId="77777777">
      <w:pPr>
        <w:pStyle w:val="Heading1"/>
      </w:pPr>
      <w:bookmarkStart w:name="_heading=h.ubno6zvse7x6" w:colFirst="0" w:colLast="0" w:id="42"/>
      <w:bookmarkStart w:name="_Toc54870239" w:id="43"/>
      <w:bookmarkEnd w:id="42"/>
      <w:r w:rsidRPr="004C4D2D">
        <w:lastRenderedPageBreak/>
        <w:t>DETAILED DESIGN</w:t>
      </w:r>
      <w:bookmarkEnd w:id="43"/>
    </w:p>
    <w:p w:rsidRPr="00974589" w:rsidR="009D1CD5" w:rsidP="01F4D847" w:rsidRDefault="009D1CD5" w14:paraId="20CDA7F8" w14:textId="52DB4B3E">
      <w:pPr>
        <w:pStyle w:val="Heading2"/>
        <w:pBdr>
          <w:top w:val="nil"/>
          <w:left w:val="nil"/>
          <w:bottom w:val="nil"/>
          <w:right w:val="nil"/>
          <w:between w:val="nil"/>
        </w:pBdr>
        <w:spacing w:line="240" w:lineRule="auto"/>
        <w:ind/>
        <w:rPr/>
      </w:pPr>
      <w:bookmarkStart w:name="_Toc54870240" w:id="44"/>
      <w:r w:rsidR="009D1CD5">
        <w:rPr/>
        <w:t>Software Detailed Design</w:t>
      </w:r>
      <w:bookmarkEnd w:id="44"/>
    </w:p>
    <w:p w:rsidR="00DA1FD6" w:rsidP="0042616D" w:rsidRDefault="009D1CD5" w14:paraId="457A6628" w14:textId="7067D113" w14:noSpellErr="1">
      <w:pPr>
        <w:pBdr>
          <w:top w:val="nil"/>
          <w:left w:val="nil"/>
          <w:bottom w:val="nil"/>
          <w:right w:val="nil"/>
          <w:between w:val="nil"/>
        </w:pBdr>
        <w:spacing w:line="240" w:lineRule="auto"/>
        <w:ind w:left="0" w:hanging="2"/>
        <w:jc w:val="center"/>
      </w:pPr>
    </w:p>
    <w:sectPr w:rsidR="00DA1FD6" w:rsidSect="00EB4181">
      <w:footerReference w:type="default" r:id="rId25"/>
      <w:pgSz w:w="12240" w:h="15840" w:orient="portrait"/>
      <w:pgMar w:top="1440" w:right="1440" w:bottom="1440" w:left="1440" w:header="720" w:footer="720" w:gutter="0"/>
      <w:cols w:space="720"/>
      <w:titlePg/>
      <w:docGrid w:linePitch="326"/>
    </w:sectPr>
  </w:body>
</w:document>
</file>

<file path=word/comments.xml><?xml version="1.0" encoding="utf-8"?>
<w:comments xmlns:w14="http://schemas.microsoft.com/office/word/2010/wordml" xmlns:w="http://schemas.openxmlformats.org/wordprocessingml/2006/main">
  <w:comment w:initials="JD" w:author="Jackson, Elizabeth D." w:date="2021-02-16T11:47:49" w:id="1991507212">
    <w:p w:rsidR="42AEC643" w:rsidRDefault="42AEC643" w14:paraId="5FBA7829" w14:textId="28FD3596">
      <w:pPr>
        <w:pStyle w:val="CommentText"/>
      </w:pPr>
      <w:r w:rsidR="42AEC643">
        <w:rPr/>
        <w:t>Some of these images need to be slightly adjusted as they do not accurately reflect our goal now</w:t>
      </w:r>
      <w:r>
        <w:rPr>
          <w:rStyle w:val="CommentReference"/>
        </w:rPr>
        <w:annotationRef/>
      </w:r>
    </w:p>
  </w:comment>
  <w:comment w:initials="BG" w:author="Benediktsson, Gardar" w:date="2021-02-17T20:37:17" w:id="846996404">
    <w:p w:rsidR="63B159EF" w:rsidRDefault="63B159EF" w14:paraId="7BD90B2C" w14:textId="75E7CAA4">
      <w:pPr>
        <w:pStyle w:val="CommentText"/>
      </w:pPr>
      <w:r w:rsidR="63B159EF">
        <w:rPr/>
        <w:t>New Design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FBA7829"/>
  <w15:commentEx w15:done="1" w15:paraId="5E16AB2A"/>
  <w15:commentEx w15:done="0" w15:paraId="7BD90B2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DB24614" w16cex:dateUtc="2021-02-16T16:47:49.869Z"/>
  <w16cex:commentExtensible w16cex:durableId="62BEA06C" w16cex:dateUtc="2021-02-16T16:48:43Z"/>
  <w16cex:commentExtensible w16cex:durableId="5FC4E990" w16cex:dateUtc="2021-02-18T01:37:17.345Z"/>
</w16cex:commentsExtensible>
</file>

<file path=word/commentsIds.xml><?xml version="1.0" encoding="utf-8"?>
<w16cid:commentsIds xmlns:mc="http://schemas.openxmlformats.org/markup-compatibility/2006" xmlns:w16cid="http://schemas.microsoft.com/office/word/2016/wordml/cid" mc:Ignorable="w16cid">
  <w16cid:commentId w16cid:paraId="5FBA7829" w16cid:durableId="3DB24614"/>
  <w16cid:commentId w16cid:paraId="5E16AB2A" w16cid:durableId="62BEA06C"/>
  <w16cid:commentId w16cid:paraId="7BD90B2C" w16cid:durableId="5FC4E9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2432" w:rsidRDefault="00AF2432" w14:paraId="373C945C" w14:textId="77777777">
      <w:pPr>
        <w:spacing w:line="240" w:lineRule="auto"/>
        <w:ind w:left="0" w:hanging="2"/>
      </w:pPr>
      <w:r>
        <w:separator/>
      </w:r>
    </w:p>
  </w:endnote>
  <w:endnote w:type="continuationSeparator" w:id="0">
    <w:p w:rsidR="00AF2432" w:rsidRDefault="00AF2432" w14:paraId="6BFE04AE" w14:textId="7777777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3221818"/>
      <w:docPartObj>
        <w:docPartGallery w:val="Page Numbers (Bottom of Page)"/>
        <w:docPartUnique/>
      </w:docPartObj>
    </w:sdtPr>
    <w:sdtContent>
      <w:p w:rsidR="00EB4181" w:rsidP="00BF073F" w:rsidRDefault="00EB4181" w14:paraId="5FF5B35A" w14:textId="292AA40D">
        <w:pPr>
          <w:pStyle w:val="Footer"/>
          <w:framePr w:wrap="none" w:hAnchor="margin" w:vAnchor="text" w:xAlign="right" w:y="1"/>
          <w:ind w:left="0" w:hanging="2"/>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478139"/>
      <w:docPartObj>
        <w:docPartGallery w:val="Page Numbers (Bottom of Page)"/>
        <w:docPartUnique/>
      </w:docPartObj>
    </w:sdtPr>
    <w:sdtContent>
      <w:p w:rsidR="00EB4181" w:rsidP="00EB4181" w:rsidRDefault="00EB4181" w14:paraId="3FA9C424" w14:textId="33B2F6AA">
        <w:pPr>
          <w:pStyle w:val="Footer"/>
          <w:framePr w:wrap="none" w:hAnchor="margin" w:vAnchor="text" w:xAlign="right" w:y="1"/>
          <w:ind w:left="0" w:right="360" w:hanging="2"/>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B4181" w:rsidP="00EB4181" w:rsidRDefault="00EB4181" w14:paraId="65A38416" w14:textId="77777777">
    <w:pPr>
      <w:pStyle w:val="Footer"/>
      <w:ind w:left="0"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4181" w:rsidP="00EB4181" w:rsidRDefault="00EB4181" w14:paraId="5C2D1AB3" w14:textId="77777777">
    <w:pPr>
      <w:pStyle w:val="Footer"/>
      <w:ind w:left="0" w:leftChars="0" w:right="360" w:firstLine="0" w:firstLineChars="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4181" w:rsidRDefault="00EB4181" w14:paraId="6DCC3B8B" w14:textId="77777777">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604234"/>
      <w:docPartObj>
        <w:docPartGallery w:val="Page Numbers (Bottom of Page)"/>
        <w:docPartUnique/>
      </w:docPartObj>
    </w:sdtPr>
    <w:sdtContent>
      <w:p w:rsidR="00EB4181" w:rsidP="00EB4181" w:rsidRDefault="00EB4181" w14:paraId="3B1CE827" w14:textId="150B2D25">
        <w:pPr>
          <w:pStyle w:val="Footer"/>
          <w:ind w:left="0" w:hanging="2"/>
          <w:jc w:val="right"/>
          <w:textDirection w:val="lrTb"/>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rsidR="00EB4181" w:rsidP="00EB4181" w:rsidRDefault="00EB4181" w14:paraId="77A55880" w14:textId="77777777">
    <w:pPr>
      <w:pStyle w:val="Footer"/>
      <w:ind w:left="0" w:leftChars="0" w:right="360" w:firstLine="0" w:firstLineChars="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2432" w:rsidRDefault="00AF2432" w14:paraId="4BFE1193" w14:textId="77777777">
      <w:pPr>
        <w:spacing w:line="240" w:lineRule="auto"/>
        <w:ind w:left="0" w:hanging="2"/>
      </w:pPr>
      <w:r>
        <w:separator/>
      </w:r>
    </w:p>
  </w:footnote>
  <w:footnote w:type="continuationSeparator" w:id="0">
    <w:p w:rsidR="00AF2432" w:rsidRDefault="00AF2432" w14:paraId="12F07283" w14:textId="7777777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4181" w:rsidRDefault="00EB4181" w14:paraId="3424ADDD" w14:textId="7777777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52E7" w:rsidRDefault="00AF2432" w14:paraId="639FE2A6" w14:textId="77777777">
    <w:pPr>
      <w:ind w:left="0" w:hanging="2"/>
    </w:pPr>
  </w:p>
  <w:p w:rsidR="00BF52E7" w:rsidRDefault="00AF2432" w14:paraId="07C6EE13" w14:textId="77777777">
    <w:pPr>
      <w:pBdr>
        <w:top w:val="nil"/>
        <w:left w:val="nil"/>
        <w:bottom w:val="nil"/>
        <w:right w:val="nil"/>
        <w:between w:val="nil"/>
      </w:pBdr>
      <w:tabs>
        <w:tab w:val="center" w:pos="4320"/>
        <w:tab w:val="right" w:pos="8640"/>
      </w:tabs>
      <w:spacing w:line="240" w:lineRule="auto"/>
      <w:ind w:left="1" w:hanging="3"/>
      <w:jc w:val="right"/>
      <w:rPr>
        <w:rFonts w:ascii="Arial" w:hAnsi="Arial" w:eastAsia="Arial" w:cs="Arial"/>
        <w:b/>
        <w:smallCaps/>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52E7" w:rsidRDefault="00AF2432" w14:paraId="47568D18" w14:textId="77777777">
    <w:pPr>
      <w:pBdr>
        <w:top w:val="nil"/>
        <w:left w:val="nil"/>
        <w:bottom w:val="nil"/>
        <w:right w:val="nil"/>
        <w:between w:val="nil"/>
      </w:pBdr>
      <w:tabs>
        <w:tab w:val="center" w:pos="4320"/>
        <w:tab w:val="right" w:pos="8640"/>
      </w:tabs>
      <w:spacing w:line="240" w:lineRule="auto"/>
      <w:ind w:left="1" w:hanging="3"/>
      <w:jc w:val="center"/>
      <w:rPr>
        <w:rFonts w:ascii="Arial" w:hAnsi="Arial" w:eastAsia="Arial" w:cs="Arial"/>
        <w:b/>
        <w:smallCaps/>
        <w:color w:val="000000"/>
        <w:sz w:val="28"/>
        <w:szCs w:val="28"/>
      </w:rPr>
    </w:pPr>
  </w:p>
  <w:p w:rsidR="00BF52E7" w:rsidRDefault="00AF2432" w14:paraId="5E6FAE8E" w14:textId="77777777">
    <w:pPr>
      <w:pBdr>
        <w:top w:val="nil"/>
        <w:left w:val="nil"/>
        <w:bottom w:val="nil"/>
        <w:right w:val="nil"/>
        <w:between w:val="nil"/>
      </w:pBdr>
      <w:tabs>
        <w:tab w:val="center" w:pos="4320"/>
        <w:tab w:val="right" w:pos="8640"/>
      </w:tabs>
      <w:spacing w:line="240" w:lineRule="auto"/>
      <w:ind w:left="1" w:hanging="3"/>
      <w:jc w:val="right"/>
      <w:rPr>
        <w:rFonts w:ascii="Arial" w:hAnsi="Arial" w:eastAsia="Arial" w:cs="Arial"/>
        <w:b/>
        <w:smallCaps/>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16F14"/>
    <w:multiLevelType w:val="multilevel"/>
    <w:tmpl w:val="2304CB62"/>
    <w:lvl w:ilvl="0">
      <w:start w:val="1"/>
      <w:numFmt w:val="bullet"/>
      <w:lvlText w:val=""/>
      <w:lvlJc w:val="left"/>
      <w:pPr>
        <w:tabs>
          <w:tab w:val="num" w:pos="722"/>
        </w:tabs>
        <w:ind w:left="722" w:hanging="360"/>
      </w:pPr>
      <w:rPr>
        <w:rFonts w:hint="default" w:ascii="Symbol" w:hAnsi="Symbol"/>
        <w:sz w:val="20"/>
      </w:rPr>
    </w:lvl>
    <w:lvl w:ilvl="1" w:tentative="1">
      <w:start w:val="1"/>
      <w:numFmt w:val="bullet"/>
      <w:lvlText w:val="o"/>
      <w:lvlJc w:val="left"/>
      <w:pPr>
        <w:tabs>
          <w:tab w:val="num" w:pos="1442"/>
        </w:tabs>
        <w:ind w:left="1442" w:hanging="360"/>
      </w:pPr>
      <w:rPr>
        <w:rFonts w:hint="default" w:ascii="Courier New" w:hAnsi="Courier New"/>
        <w:sz w:val="20"/>
      </w:rPr>
    </w:lvl>
    <w:lvl w:ilvl="2" w:tentative="1">
      <w:start w:val="1"/>
      <w:numFmt w:val="bullet"/>
      <w:lvlText w:val=""/>
      <w:lvlJc w:val="left"/>
      <w:pPr>
        <w:tabs>
          <w:tab w:val="num" w:pos="2162"/>
        </w:tabs>
        <w:ind w:left="2162" w:hanging="360"/>
      </w:pPr>
      <w:rPr>
        <w:rFonts w:hint="default" w:ascii="Wingdings" w:hAnsi="Wingdings"/>
        <w:sz w:val="20"/>
      </w:rPr>
    </w:lvl>
    <w:lvl w:ilvl="3" w:tentative="1">
      <w:start w:val="1"/>
      <w:numFmt w:val="bullet"/>
      <w:lvlText w:val=""/>
      <w:lvlJc w:val="left"/>
      <w:pPr>
        <w:tabs>
          <w:tab w:val="num" w:pos="2882"/>
        </w:tabs>
        <w:ind w:left="2882" w:hanging="360"/>
      </w:pPr>
      <w:rPr>
        <w:rFonts w:hint="default" w:ascii="Wingdings" w:hAnsi="Wingdings"/>
        <w:sz w:val="20"/>
      </w:rPr>
    </w:lvl>
    <w:lvl w:ilvl="4" w:tentative="1">
      <w:start w:val="1"/>
      <w:numFmt w:val="bullet"/>
      <w:lvlText w:val=""/>
      <w:lvlJc w:val="left"/>
      <w:pPr>
        <w:tabs>
          <w:tab w:val="num" w:pos="3602"/>
        </w:tabs>
        <w:ind w:left="3602" w:hanging="360"/>
      </w:pPr>
      <w:rPr>
        <w:rFonts w:hint="default" w:ascii="Wingdings" w:hAnsi="Wingdings"/>
        <w:sz w:val="20"/>
      </w:rPr>
    </w:lvl>
    <w:lvl w:ilvl="5" w:tentative="1">
      <w:start w:val="1"/>
      <w:numFmt w:val="bullet"/>
      <w:lvlText w:val=""/>
      <w:lvlJc w:val="left"/>
      <w:pPr>
        <w:tabs>
          <w:tab w:val="num" w:pos="4322"/>
        </w:tabs>
        <w:ind w:left="4322" w:hanging="360"/>
      </w:pPr>
      <w:rPr>
        <w:rFonts w:hint="default" w:ascii="Wingdings" w:hAnsi="Wingdings"/>
        <w:sz w:val="20"/>
      </w:rPr>
    </w:lvl>
    <w:lvl w:ilvl="6" w:tentative="1">
      <w:start w:val="1"/>
      <w:numFmt w:val="bullet"/>
      <w:lvlText w:val=""/>
      <w:lvlJc w:val="left"/>
      <w:pPr>
        <w:tabs>
          <w:tab w:val="num" w:pos="5042"/>
        </w:tabs>
        <w:ind w:left="5042" w:hanging="360"/>
      </w:pPr>
      <w:rPr>
        <w:rFonts w:hint="default" w:ascii="Wingdings" w:hAnsi="Wingdings"/>
        <w:sz w:val="20"/>
      </w:rPr>
    </w:lvl>
    <w:lvl w:ilvl="7" w:tentative="1">
      <w:start w:val="1"/>
      <w:numFmt w:val="bullet"/>
      <w:lvlText w:val=""/>
      <w:lvlJc w:val="left"/>
      <w:pPr>
        <w:tabs>
          <w:tab w:val="num" w:pos="5762"/>
        </w:tabs>
        <w:ind w:left="5762" w:hanging="360"/>
      </w:pPr>
      <w:rPr>
        <w:rFonts w:hint="default" w:ascii="Wingdings" w:hAnsi="Wingdings"/>
        <w:sz w:val="20"/>
      </w:rPr>
    </w:lvl>
    <w:lvl w:ilvl="8" w:tentative="1">
      <w:start w:val="1"/>
      <w:numFmt w:val="bullet"/>
      <w:lvlText w:val=""/>
      <w:lvlJc w:val="left"/>
      <w:pPr>
        <w:tabs>
          <w:tab w:val="num" w:pos="6482"/>
        </w:tabs>
        <w:ind w:left="6482" w:hanging="360"/>
      </w:pPr>
      <w:rPr>
        <w:rFonts w:hint="default" w:ascii="Wingdings" w:hAnsi="Wingdings"/>
        <w:sz w:val="20"/>
      </w:rPr>
    </w:lvl>
  </w:abstractNum>
  <w:abstractNum w:abstractNumId="1" w15:restartNumberingAfterBreak="0">
    <w:nsid w:val="24CA1918"/>
    <w:multiLevelType w:val="hybrid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7D62C8"/>
    <w:multiLevelType w:val="multilevel"/>
    <w:tmpl w:val="C92407A8"/>
    <w:lvl w:ilvl="0" w:tplc="04090001">
      <w:start w:val="1"/>
      <w:numFmt w:val="bullet"/>
      <w:lvlText w:val=""/>
      <w:lvlJc w:val="left"/>
      <w:pPr>
        <w:ind w:left="718" w:hanging="360"/>
      </w:pPr>
      <w:rPr>
        <w:rFonts w:hint="default" w:ascii="Symbol" w:hAnsi="Symbol"/>
      </w:rPr>
    </w:lvl>
    <w:lvl w:ilvl="1" w:tplc="04090003" w:tentative="1">
      <w:start w:val="1"/>
      <w:numFmt w:val="bullet"/>
      <w:lvlText w:val="o"/>
      <w:lvlJc w:val="left"/>
      <w:pPr>
        <w:ind w:left="1438" w:hanging="360"/>
      </w:pPr>
      <w:rPr>
        <w:rFonts w:hint="default" w:ascii="Courier New" w:hAnsi="Courier New"/>
      </w:rPr>
    </w:lvl>
    <w:lvl w:ilvl="2" w:tplc="04090005" w:tentative="1">
      <w:start w:val="1"/>
      <w:numFmt w:val="bullet"/>
      <w:lvlText w:val=""/>
      <w:lvlJc w:val="left"/>
      <w:pPr>
        <w:ind w:left="2158" w:hanging="360"/>
      </w:pPr>
      <w:rPr>
        <w:rFonts w:hint="default" w:ascii="Wingdings" w:hAnsi="Wingdings"/>
      </w:rPr>
    </w:lvl>
    <w:lvl w:ilvl="3" w:tplc="04090001" w:tentative="1">
      <w:start w:val="1"/>
      <w:numFmt w:val="bullet"/>
      <w:lvlText w:val=""/>
      <w:lvlJc w:val="left"/>
      <w:pPr>
        <w:ind w:left="2878" w:hanging="360"/>
      </w:pPr>
      <w:rPr>
        <w:rFonts w:hint="default" w:ascii="Symbol" w:hAnsi="Symbol"/>
      </w:rPr>
    </w:lvl>
    <w:lvl w:ilvl="4" w:tplc="04090003" w:tentative="1">
      <w:start w:val="1"/>
      <w:numFmt w:val="bullet"/>
      <w:lvlText w:val="o"/>
      <w:lvlJc w:val="left"/>
      <w:pPr>
        <w:ind w:left="3598" w:hanging="360"/>
      </w:pPr>
      <w:rPr>
        <w:rFonts w:hint="default" w:ascii="Courier New" w:hAnsi="Courier New"/>
      </w:rPr>
    </w:lvl>
    <w:lvl w:ilvl="5" w:tplc="04090005" w:tentative="1">
      <w:start w:val="1"/>
      <w:numFmt w:val="bullet"/>
      <w:lvlText w:val=""/>
      <w:lvlJc w:val="left"/>
      <w:pPr>
        <w:ind w:left="4318" w:hanging="360"/>
      </w:pPr>
      <w:rPr>
        <w:rFonts w:hint="default" w:ascii="Wingdings" w:hAnsi="Wingdings"/>
      </w:rPr>
    </w:lvl>
    <w:lvl w:ilvl="6" w:tplc="04090001" w:tentative="1">
      <w:start w:val="1"/>
      <w:numFmt w:val="bullet"/>
      <w:lvlText w:val=""/>
      <w:lvlJc w:val="left"/>
      <w:pPr>
        <w:ind w:left="5038" w:hanging="360"/>
      </w:pPr>
      <w:rPr>
        <w:rFonts w:hint="default" w:ascii="Symbol" w:hAnsi="Symbol"/>
      </w:rPr>
    </w:lvl>
    <w:lvl w:ilvl="7" w:tplc="04090003" w:tentative="1">
      <w:start w:val="1"/>
      <w:numFmt w:val="bullet"/>
      <w:lvlText w:val="o"/>
      <w:lvlJc w:val="left"/>
      <w:pPr>
        <w:ind w:left="5758" w:hanging="360"/>
      </w:pPr>
      <w:rPr>
        <w:rFonts w:hint="default" w:ascii="Courier New" w:hAnsi="Courier New"/>
      </w:rPr>
    </w:lvl>
    <w:lvl w:ilvl="8" w:tplc="04090005" w:tentative="1">
      <w:start w:val="1"/>
      <w:numFmt w:val="bullet"/>
      <w:lvlText w:val=""/>
      <w:lvlJc w:val="left"/>
      <w:pPr>
        <w:ind w:left="6478" w:hanging="360"/>
      </w:pPr>
      <w:rPr>
        <w:rFonts w:hint="default" w:ascii="Wingdings" w:hAnsi="Wingdings"/>
      </w:rPr>
    </w:lvl>
  </w:abstractNum>
  <w:abstractNum w:abstractNumId="3" w15:restartNumberingAfterBreak="0">
    <w:nsid w:val="5E5941D5"/>
    <w:multiLevelType w:val="multilevel"/>
    <w:tmpl w:val="84264C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people.xml><?xml version="1.0" encoding="utf-8"?>
<w15:people xmlns:mc="http://schemas.openxmlformats.org/markup-compatibility/2006" xmlns:w15="http://schemas.microsoft.com/office/word/2012/wordml" mc:Ignorable="w15">
  <w15:person w15:author="Jackson, Elizabeth D.">
    <w15:presenceInfo w15:providerId="AD" w15:userId="S::jackse10@my.erau.edu::c1f1810b-6c81-49e1-997e-e6398e652a43"/>
  </w15:person>
  <w15:person w15:author="Benediktsson, Gardar">
    <w15:presenceInfo w15:providerId="AD" w15:userId="S::benedikg@my.erau.edu::37d9d02a-d768-4527-bac0-4ff9272f031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7"/>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D5"/>
    <w:rsid w:val="00174D13"/>
    <w:rsid w:val="0025351A"/>
    <w:rsid w:val="003D6DE3"/>
    <w:rsid w:val="0042616D"/>
    <w:rsid w:val="009A5D15"/>
    <w:rsid w:val="009D1CD5"/>
    <w:rsid w:val="00A058D3"/>
    <w:rsid w:val="00A24D59"/>
    <w:rsid w:val="00A3607F"/>
    <w:rsid w:val="00AF2432"/>
    <w:rsid w:val="00B34576"/>
    <w:rsid w:val="00DFCF00"/>
    <w:rsid w:val="00EB4181"/>
    <w:rsid w:val="01EEC212"/>
    <w:rsid w:val="01F4D847"/>
    <w:rsid w:val="047BF312"/>
    <w:rsid w:val="05C214DD"/>
    <w:rsid w:val="0651ADBE"/>
    <w:rsid w:val="09E839BB"/>
    <w:rsid w:val="0A297204"/>
    <w:rsid w:val="0A8E2BBD"/>
    <w:rsid w:val="0B8CF502"/>
    <w:rsid w:val="0D05818A"/>
    <w:rsid w:val="0D4CE31E"/>
    <w:rsid w:val="0D7F84F7"/>
    <w:rsid w:val="0D985AB3"/>
    <w:rsid w:val="0DD4770A"/>
    <w:rsid w:val="0F204FB2"/>
    <w:rsid w:val="0FF4DFA1"/>
    <w:rsid w:val="10F6EE2A"/>
    <w:rsid w:val="11BB97FD"/>
    <w:rsid w:val="11D8F2AD"/>
    <w:rsid w:val="138126F0"/>
    <w:rsid w:val="15127DD1"/>
    <w:rsid w:val="1682046E"/>
    <w:rsid w:val="1747C4FF"/>
    <w:rsid w:val="18A3235D"/>
    <w:rsid w:val="18F4C288"/>
    <w:rsid w:val="1AFC1271"/>
    <w:rsid w:val="1C85FE11"/>
    <w:rsid w:val="1DF63FEA"/>
    <w:rsid w:val="209287C7"/>
    <w:rsid w:val="21C65476"/>
    <w:rsid w:val="225D7E18"/>
    <w:rsid w:val="226CA8E8"/>
    <w:rsid w:val="23CE0A26"/>
    <w:rsid w:val="296EDB5E"/>
    <w:rsid w:val="2999CDA1"/>
    <w:rsid w:val="2B2896D8"/>
    <w:rsid w:val="2B855704"/>
    <w:rsid w:val="2B9B1829"/>
    <w:rsid w:val="2CB5121B"/>
    <w:rsid w:val="2CDBFBFF"/>
    <w:rsid w:val="2F6B47B8"/>
    <w:rsid w:val="305CB99E"/>
    <w:rsid w:val="30B2DA68"/>
    <w:rsid w:val="318727C4"/>
    <w:rsid w:val="3254DA7A"/>
    <w:rsid w:val="33691005"/>
    <w:rsid w:val="347A5585"/>
    <w:rsid w:val="351BB8E2"/>
    <w:rsid w:val="362F6F06"/>
    <w:rsid w:val="374C972E"/>
    <w:rsid w:val="37C903F8"/>
    <w:rsid w:val="37C903F8"/>
    <w:rsid w:val="3C6D723E"/>
    <w:rsid w:val="3C8D0C64"/>
    <w:rsid w:val="3E4A5A01"/>
    <w:rsid w:val="3E4C826F"/>
    <w:rsid w:val="3E68C467"/>
    <w:rsid w:val="3EB0A5E2"/>
    <w:rsid w:val="3EBFE74C"/>
    <w:rsid w:val="4008AE44"/>
    <w:rsid w:val="420AB9B1"/>
    <w:rsid w:val="42AEC643"/>
    <w:rsid w:val="431FF392"/>
    <w:rsid w:val="44D25162"/>
    <w:rsid w:val="45671873"/>
    <w:rsid w:val="465EC76B"/>
    <w:rsid w:val="47D4D324"/>
    <w:rsid w:val="496B267B"/>
    <w:rsid w:val="4A028821"/>
    <w:rsid w:val="4E6B3870"/>
    <w:rsid w:val="4ED6A11C"/>
    <w:rsid w:val="4F6F4C7C"/>
    <w:rsid w:val="500708D1"/>
    <w:rsid w:val="54397FD5"/>
    <w:rsid w:val="5545E2A0"/>
    <w:rsid w:val="5791ADF5"/>
    <w:rsid w:val="597D492F"/>
    <w:rsid w:val="5A08DA43"/>
    <w:rsid w:val="5A1F0D48"/>
    <w:rsid w:val="5B243B42"/>
    <w:rsid w:val="5CC00BA3"/>
    <w:rsid w:val="5D267998"/>
    <w:rsid w:val="5D2FE23E"/>
    <w:rsid w:val="5D3B28C8"/>
    <w:rsid w:val="5D7C5E70"/>
    <w:rsid w:val="5E87EAA0"/>
    <w:rsid w:val="60678300"/>
    <w:rsid w:val="60678300"/>
    <w:rsid w:val="60CBD7DC"/>
    <w:rsid w:val="610695EE"/>
    <w:rsid w:val="615ABCED"/>
    <w:rsid w:val="619D0780"/>
    <w:rsid w:val="61E2F7ED"/>
    <w:rsid w:val="638AEAE2"/>
    <w:rsid w:val="639F23C2"/>
    <w:rsid w:val="63B159EF"/>
    <w:rsid w:val="63C57993"/>
    <w:rsid w:val="65118C45"/>
    <w:rsid w:val="65E84B65"/>
    <w:rsid w:val="667B3348"/>
    <w:rsid w:val="685CF958"/>
    <w:rsid w:val="687294E5"/>
    <w:rsid w:val="690EF08F"/>
    <w:rsid w:val="69C92E4D"/>
    <w:rsid w:val="6A863BE6"/>
    <w:rsid w:val="6AE3FE44"/>
    <w:rsid w:val="6B0A1223"/>
    <w:rsid w:val="6B1258BD"/>
    <w:rsid w:val="6C2DFF12"/>
    <w:rsid w:val="6DBB957A"/>
    <w:rsid w:val="6F2338C1"/>
    <w:rsid w:val="714DCF45"/>
    <w:rsid w:val="720A3B90"/>
    <w:rsid w:val="727BB15B"/>
    <w:rsid w:val="72822CBD"/>
    <w:rsid w:val="72A21C0D"/>
    <w:rsid w:val="72D39988"/>
    <w:rsid w:val="74222BDE"/>
    <w:rsid w:val="75D5896A"/>
    <w:rsid w:val="75E949A4"/>
    <w:rsid w:val="76AFF726"/>
    <w:rsid w:val="777BDCCC"/>
    <w:rsid w:val="7A59278F"/>
    <w:rsid w:val="7B642384"/>
    <w:rsid w:val="7BA5C315"/>
    <w:rsid w:val="7D04BAA6"/>
    <w:rsid w:val="7D42EF0A"/>
    <w:rsid w:val="7E482F6F"/>
    <w:rsid w:val="7F478768"/>
    <w:rsid w:val="7FB4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61CC2"/>
  <w15:chartTrackingRefBased/>
  <w15:docId w15:val="{94378367-D9C4-DE48-B85A-6DA41D4896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1CD5"/>
    <w:pPr>
      <w:suppressAutoHyphens/>
      <w:spacing w:line="1" w:lineRule="atLeast"/>
      <w:ind w:left="-1" w:leftChars="-1" w:hanging="1" w:hangingChars="1"/>
      <w:textDirection w:val="btLr"/>
      <w:textAlignment w:val="top"/>
      <w:outlineLvl w:val="0"/>
    </w:pPr>
    <w:rPr>
      <w:rFonts w:ascii="Times New Roman" w:hAnsi="Times New Roman" w:eastAsia="Times New Roman" w:cs="Times New Roman"/>
      <w:position w:val="-1"/>
    </w:rPr>
  </w:style>
  <w:style w:type="paragraph" w:styleId="Heading1">
    <w:name w:val="heading 1"/>
    <w:basedOn w:val="Normal"/>
    <w:next w:val="Normal"/>
    <w:link w:val="Heading1Char"/>
    <w:uiPriority w:val="9"/>
    <w:qFormat/>
    <w:rsid w:val="009D1CD5"/>
    <w:pPr>
      <w:keepNext/>
      <w:numPr>
        <w:numId w:val="3"/>
      </w:numPr>
      <w:tabs>
        <w:tab w:val="left" w:pos="720"/>
      </w:tabs>
      <w:spacing w:before="240" w:after="120"/>
      <w:ind w:left="0" w:leftChars="0" w:firstLine="0" w:firstLineChars="0"/>
    </w:pPr>
    <w:rPr>
      <w:rFonts w:ascii="Arial" w:hAnsi="Arial"/>
      <w:b/>
      <w:caps/>
    </w:rPr>
  </w:style>
  <w:style w:type="paragraph" w:styleId="Heading2">
    <w:name w:val="heading 2"/>
    <w:basedOn w:val="Normal"/>
    <w:next w:val="Normal"/>
    <w:link w:val="Heading2Char"/>
    <w:uiPriority w:val="9"/>
    <w:unhideWhenUsed/>
    <w:qFormat/>
    <w:rsid w:val="009D1CD5"/>
    <w:pPr>
      <w:keepNext/>
      <w:numPr>
        <w:ilvl w:val="1"/>
        <w:numId w:val="3"/>
      </w:numPr>
      <w:spacing w:before="240" w:after="120"/>
      <w:ind w:left="0" w:leftChars="0" w:firstLine="0" w:firstLineChars="0"/>
      <w:outlineLvl w:val="1"/>
    </w:pPr>
    <w:rPr>
      <w:rFonts w:ascii="Arial" w:hAnsi="Arial"/>
      <w:b/>
    </w:rPr>
  </w:style>
  <w:style w:type="paragraph" w:styleId="Heading3">
    <w:name w:val="heading 3"/>
    <w:basedOn w:val="Normal"/>
    <w:next w:val="Normal"/>
    <w:link w:val="Heading3Char"/>
    <w:uiPriority w:val="9"/>
    <w:unhideWhenUsed/>
    <w:qFormat/>
    <w:rsid w:val="009D1CD5"/>
    <w:pPr>
      <w:keepNext/>
      <w:widowControl w:val="0"/>
      <w:numPr>
        <w:ilvl w:val="2"/>
        <w:numId w:val="3"/>
      </w:numPr>
      <w:spacing w:before="240" w:after="120"/>
      <w:ind w:left="0" w:leftChars="0" w:firstLine="0" w:firstLineChars="0"/>
      <w:outlineLvl w:val="2"/>
    </w:pPr>
    <w:rPr>
      <w:rFonts w:ascii="Arial" w:hAnsi="Arial"/>
    </w:rPr>
  </w:style>
  <w:style w:type="paragraph" w:styleId="Heading4">
    <w:name w:val="heading 4"/>
    <w:basedOn w:val="Normal"/>
    <w:next w:val="Normal"/>
    <w:link w:val="Heading4Char"/>
    <w:uiPriority w:val="9"/>
    <w:semiHidden/>
    <w:unhideWhenUsed/>
    <w:qFormat/>
    <w:rsid w:val="009D1CD5"/>
    <w:pPr>
      <w:keepNext/>
      <w:widowControl w:val="0"/>
      <w:numPr>
        <w:ilvl w:val="3"/>
        <w:numId w:val="3"/>
      </w:numPr>
      <w:spacing w:before="120" w:after="60"/>
      <w:ind w:left="0" w:leftChars="0" w:firstLine="0" w:firstLineChars="0"/>
      <w:outlineLvl w:val="3"/>
    </w:pPr>
    <w:rPr>
      <w:rFonts w:ascii="Arial" w:hAnsi="Arial"/>
      <w:bCs/>
      <w:i/>
    </w:rPr>
  </w:style>
  <w:style w:type="paragraph" w:styleId="Heading5">
    <w:name w:val="heading 5"/>
    <w:basedOn w:val="Normal"/>
    <w:next w:val="Normal"/>
    <w:link w:val="Heading5Char"/>
    <w:uiPriority w:val="9"/>
    <w:semiHidden/>
    <w:unhideWhenUsed/>
    <w:qFormat/>
    <w:rsid w:val="009D1CD5"/>
    <w:pPr>
      <w:keepNext/>
      <w:numPr>
        <w:ilvl w:val="4"/>
        <w:numId w:val="3"/>
      </w:numPr>
      <w:ind w:left="0" w:leftChars="0" w:firstLine="0" w:firstLineChars="0"/>
      <w:jc w:val="center"/>
      <w:outlineLvl w:val="4"/>
    </w:pPr>
    <w:rPr>
      <w:b/>
      <w:bCs/>
      <w:color w:val="0000FF"/>
    </w:rPr>
  </w:style>
  <w:style w:type="paragraph" w:styleId="Heading6">
    <w:name w:val="heading 6"/>
    <w:basedOn w:val="Normal"/>
    <w:next w:val="Normal"/>
    <w:link w:val="Heading6Char"/>
    <w:uiPriority w:val="9"/>
    <w:semiHidden/>
    <w:unhideWhenUsed/>
    <w:qFormat/>
    <w:rsid w:val="009D1CD5"/>
    <w:pPr>
      <w:keepNext/>
      <w:widowControl w:val="0"/>
      <w:numPr>
        <w:ilvl w:val="5"/>
        <w:numId w:val="3"/>
      </w:numPr>
      <w:ind w:left="0" w:leftChars="0" w:firstLine="0" w:firstLineChars="0"/>
      <w:outlineLvl w:val="5"/>
    </w:pPr>
    <w:rPr>
      <w:b/>
      <w:color w:val="FF0000"/>
      <w:sz w:val="28"/>
    </w:rPr>
  </w:style>
  <w:style w:type="paragraph" w:styleId="Heading7">
    <w:name w:val="heading 7"/>
    <w:basedOn w:val="Normal"/>
    <w:next w:val="Normal"/>
    <w:link w:val="Heading7Char"/>
    <w:rsid w:val="009D1CD5"/>
    <w:pPr>
      <w:keepNext/>
      <w:widowControl w:val="0"/>
      <w:numPr>
        <w:ilvl w:val="6"/>
        <w:numId w:val="3"/>
      </w:numPr>
      <w:ind w:left="0" w:leftChars="0" w:firstLine="0" w:firstLineChars="0"/>
      <w:outlineLvl w:val="6"/>
    </w:pPr>
    <w:rPr>
      <w:b/>
      <w:color w:val="0000FF"/>
    </w:rPr>
  </w:style>
  <w:style w:type="paragraph" w:styleId="Heading8">
    <w:name w:val="heading 8"/>
    <w:basedOn w:val="Normal"/>
    <w:next w:val="Normal"/>
    <w:link w:val="Heading8Char"/>
    <w:rsid w:val="009D1CD5"/>
    <w:pPr>
      <w:keepNext/>
      <w:numPr>
        <w:ilvl w:val="7"/>
        <w:numId w:val="3"/>
      </w:numPr>
      <w:ind w:left="0" w:leftChars="0" w:firstLine="0" w:firstLineChars="0"/>
      <w:outlineLvl w:val="7"/>
    </w:pPr>
    <w:rPr>
      <w:b/>
      <w:color w:val="FF0000"/>
      <w:sz w:val="30"/>
    </w:rPr>
  </w:style>
  <w:style w:type="paragraph" w:styleId="Heading9">
    <w:name w:val="heading 9"/>
    <w:basedOn w:val="Normal"/>
    <w:next w:val="Normal"/>
    <w:link w:val="Heading9Char"/>
    <w:rsid w:val="009D1CD5"/>
    <w:pPr>
      <w:keepNext/>
      <w:numPr>
        <w:ilvl w:val="8"/>
        <w:numId w:val="3"/>
      </w:numPr>
      <w:ind w:left="0" w:leftChars="0" w:firstLine="0" w:firstLineChars="0"/>
      <w:outlineLvl w:val="8"/>
    </w:pPr>
    <w:rPr>
      <w:b/>
      <w:bCs/>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D1CD5"/>
    <w:rPr>
      <w:rFonts w:ascii="Arial" w:hAnsi="Arial" w:eastAsia="Times New Roman" w:cs="Times New Roman"/>
      <w:b/>
      <w:caps/>
      <w:position w:val="-1"/>
    </w:rPr>
  </w:style>
  <w:style w:type="character" w:styleId="Heading2Char" w:customStyle="1">
    <w:name w:val="Heading 2 Char"/>
    <w:basedOn w:val="DefaultParagraphFont"/>
    <w:link w:val="Heading2"/>
    <w:uiPriority w:val="9"/>
    <w:rsid w:val="009D1CD5"/>
    <w:rPr>
      <w:rFonts w:ascii="Arial" w:hAnsi="Arial" w:eastAsia="Times New Roman" w:cs="Times New Roman"/>
      <w:b/>
      <w:position w:val="-1"/>
    </w:rPr>
  </w:style>
  <w:style w:type="character" w:styleId="Heading3Char" w:customStyle="1">
    <w:name w:val="Heading 3 Char"/>
    <w:basedOn w:val="DefaultParagraphFont"/>
    <w:link w:val="Heading3"/>
    <w:uiPriority w:val="9"/>
    <w:rsid w:val="009D1CD5"/>
    <w:rPr>
      <w:rFonts w:ascii="Arial" w:hAnsi="Arial" w:eastAsia="Times New Roman" w:cs="Times New Roman"/>
      <w:position w:val="-1"/>
    </w:rPr>
  </w:style>
  <w:style w:type="character" w:styleId="Heading4Char" w:customStyle="1">
    <w:name w:val="Heading 4 Char"/>
    <w:basedOn w:val="DefaultParagraphFont"/>
    <w:link w:val="Heading4"/>
    <w:uiPriority w:val="9"/>
    <w:semiHidden/>
    <w:rsid w:val="009D1CD5"/>
    <w:rPr>
      <w:rFonts w:ascii="Arial" w:hAnsi="Arial" w:eastAsia="Times New Roman" w:cs="Times New Roman"/>
      <w:bCs/>
      <w:i/>
      <w:position w:val="-1"/>
    </w:rPr>
  </w:style>
  <w:style w:type="character" w:styleId="Heading5Char" w:customStyle="1">
    <w:name w:val="Heading 5 Char"/>
    <w:basedOn w:val="DefaultParagraphFont"/>
    <w:link w:val="Heading5"/>
    <w:uiPriority w:val="9"/>
    <w:semiHidden/>
    <w:rsid w:val="009D1CD5"/>
    <w:rPr>
      <w:rFonts w:ascii="Times New Roman" w:hAnsi="Times New Roman" w:eastAsia="Times New Roman" w:cs="Times New Roman"/>
      <w:b/>
      <w:bCs/>
      <w:color w:val="0000FF"/>
      <w:position w:val="-1"/>
    </w:rPr>
  </w:style>
  <w:style w:type="character" w:styleId="Heading6Char" w:customStyle="1">
    <w:name w:val="Heading 6 Char"/>
    <w:basedOn w:val="DefaultParagraphFont"/>
    <w:link w:val="Heading6"/>
    <w:uiPriority w:val="9"/>
    <w:semiHidden/>
    <w:rsid w:val="009D1CD5"/>
    <w:rPr>
      <w:rFonts w:ascii="Times New Roman" w:hAnsi="Times New Roman" w:eastAsia="Times New Roman" w:cs="Times New Roman"/>
      <w:b/>
      <w:color w:val="FF0000"/>
      <w:position w:val="-1"/>
      <w:sz w:val="28"/>
    </w:rPr>
  </w:style>
  <w:style w:type="character" w:styleId="Heading7Char" w:customStyle="1">
    <w:name w:val="Heading 7 Char"/>
    <w:basedOn w:val="DefaultParagraphFont"/>
    <w:link w:val="Heading7"/>
    <w:rsid w:val="009D1CD5"/>
    <w:rPr>
      <w:rFonts w:ascii="Times New Roman" w:hAnsi="Times New Roman" w:eastAsia="Times New Roman" w:cs="Times New Roman"/>
      <w:b/>
      <w:color w:val="0000FF"/>
      <w:position w:val="-1"/>
    </w:rPr>
  </w:style>
  <w:style w:type="character" w:styleId="Heading8Char" w:customStyle="1">
    <w:name w:val="Heading 8 Char"/>
    <w:basedOn w:val="DefaultParagraphFont"/>
    <w:link w:val="Heading8"/>
    <w:rsid w:val="009D1CD5"/>
    <w:rPr>
      <w:rFonts w:ascii="Times New Roman" w:hAnsi="Times New Roman" w:eastAsia="Times New Roman" w:cs="Times New Roman"/>
      <w:b/>
      <w:color w:val="FF0000"/>
      <w:position w:val="-1"/>
      <w:sz w:val="30"/>
    </w:rPr>
  </w:style>
  <w:style w:type="character" w:styleId="Heading9Char" w:customStyle="1">
    <w:name w:val="Heading 9 Char"/>
    <w:basedOn w:val="DefaultParagraphFont"/>
    <w:link w:val="Heading9"/>
    <w:rsid w:val="009D1CD5"/>
    <w:rPr>
      <w:rFonts w:ascii="Times New Roman" w:hAnsi="Times New Roman" w:eastAsia="Times New Roman" w:cs="Times New Roman"/>
      <w:b/>
      <w:bCs/>
      <w:iCs/>
      <w:position w:val="-1"/>
    </w:rPr>
  </w:style>
  <w:style w:type="paragraph" w:styleId="Title">
    <w:name w:val="Title"/>
    <w:basedOn w:val="Normal"/>
    <w:link w:val="TitleChar"/>
    <w:uiPriority w:val="10"/>
    <w:qFormat/>
    <w:rsid w:val="009D1CD5"/>
    <w:rPr>
      <w:rFonts w:ascii="Arial" w:hAnsi="Arial"/>
      <w:b/>
      <w:caps/>
      <w:sz w:val="28"/>
    </w:rPr>
  </w:style>
  <w:style w:type="character" w:styleId="TitleChar" w:customStyle="1">
    <w:name w:val="Title Char"/>
    <w:basedOn w:val="DefaultParagraphFont"/>
    <w:link w:val="Title"/>
    <w:uiPriority w:val="10"/>
    <w:rsid w:val="009D1CD5"/>
    <w:rPr>
      <w:rFonts w:ascii="Arial" w:hAnsi="Arial" w:eastAsia="Times New Roman" w:cs="Times New Roman"/>
      <w:b/>
      <w:caps/>
      <w:position w:val="-1"/>
      <w:sz w:val="28"/>
    </w:rPr>
  </w:style>
  <w:style w:type="paragraph" w:styleId="ListParagraph">
    <w:name w:val="List Paragraph"/>
    <w:basedOn w:val="Normal"/>
    <w:uiPriority w:val="34"/>
    <w:qFormat/>
    <w:rsid w:val="009D1CD5"/>
    <w:pPr>
      <w:ind w:left="720"/>
      <w:contextualSpacing/>
    </w:pPr>
  </w:style>
  <w:style w:type="paragraph" w:styleId="TOCHeading">
    <w:name w:val="TOC Heading"/>
    <w:basedOn w:val="Heading1"/>
    <w:next w:val="Normal"/>
    <w:uiPriority w:val="39"/>
    <w:unhideWhenUsed/>
    <w:qFormat/>
    <w:rsid w:val="009D1CD5"/>
    <w:pPr>
      <w:keepLines/>
      <w:numPr>
        <w:numId w:val="0"/>
      </w:numPr>
      <w:tabs>
        <w:tab w:val="clear" w:pos="720"/>
      </w:tabs>
      <w:suppressAutoHyphens w:val="0"/>
      <w:spacing w:before="480" w:after="0" w:line="276" w:lineRule="auto"/>
      <w:textDirection w:val="lrTb"/>
      <w:textAlignment w:val="auto"/>
      <w:outlineLvl w:val="9"/>
    </w:pPr>
    <w:rPr>
      <w:rFonts w:asciiTheme="majorHAnsi" w:hAnsiTheme="majorHAnsi" w:eastAsiaTheme="majorEastAsia" w:cstheme="majorBidi"/>
      <w:bCs/>
      <w:caps w:val="0"/>
      <w:color w:val="2F5496" w:themeColor="accent1" w:themeShade="BF"/>
      <w:position w:val="0"/>
      <w:sz w:val="28"/>
      <w:szCs w:val="28"/>
    </w:rPr>
  </w:style>
  <w:style w:type="paragraph" w:styleId="TOC1">
    <w:name w:val="toc 1"/>
    <w:basedOn w:val="Normal"/>
    <w:next w:val="Normal"/>
    <w:autoRedefine/>
    <w:uiPriority w:val="39"/>
    <w:unhideWhenUsed/>
    <w:rsid w:val="00174D13"/>
    <w:pPr>
      <w:tabs>
        <w:tab w:val="left" w:pos="480"/>
        <w:tab w:val="right" w:leader="dot" w:pos="9350"/>
      </w:tabs>
      <w:spacing w:before="120" w:after="120" w:line="276" w:lineRule="auto"/>
      <w:ind w:left="0" w:hanging="2"/>
    </w:pPr>
    <w:rPr>
      <w:caps/>
      <w:noProof/>
    </w:rPr>
  </w:style>
  <w:style w:type="paragraph" w:styleId="TOC2">
    <w:name w:val="toc 2"/>
    <w:basedOn w:val="Normal"/>
    <w:next w:val="Normal"/>
    <w:autoRedefine/>
    <w:uiPriority w:val="39"/>
    <w:unhideWhenUsed/>
    <w:rsid w:val="009D1CD5"/>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1CD5"/>
    <w:pPr>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D1CD5"/>
    <w:rPr>
      <w:color w:val="0563C1" w:themeColor="hyperlink"/>
      <w:u w:val="single"/>
    </w:rPr>
  </w:style>
  <w:style w:type="paragraph" w:styleId="TOC4">
    <w:name w:val="toc 4"/>
    <w:basedOn w:val="Normal"/>
    <w:next w:val="Normal"/>
    <w:autoRedefine/>
    <w:uiPriority w:val="39"/>
    <w:unhideWhenUsed/>
    <w:rsid w:val="009D1CD5"/>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1CD5"/>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1CD5"/>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1CD5"/>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1CD5"/>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1CD5"/>
    <w:pPr>
      <w:ind w:left="1920"/>
    </w:pPr>
    <w:rPr>
      <w:rFonts w:asciiTheme="minorHAnsi" w:hAnsiTheme="minorHAnsi" w:cstheme="minorHAnsi"/>
      <w:sz w:val="18"/>
      <w:szCs w:val="18"/>
    </w:rPr>
  </w:style>
  <w:style w:type="paragraph" w:styleId="NoSpacing">
    <w:name w:val="No Spacing"/>
    <w:uiPriority w:val="1"/>
    <w:qFormat/>
    <w:rsid w:val="009D1CD5"/>
    <w:pPr>
      <w:suppressAutoHyphens/>
      <w:ind w:left="-1" w:leftChars="-1" w:hanging="1" w:hangingChars="1"/>
      <w:textDirection w:val="btLr"/>
      <w:textAlignment w:val="top"/>
      <w:outlineLvl w:val="0"/>
    </w:pPr>
    <w:rPr>
      <w:rFonts w:ascii="Times New Roman" w:hAnsi="Times New Roman" w:eastAsia="Times New Roman" w:cs="Times New Roman"/>
      <w:position w:val="-1"/>
    </w:rPr>
  </w:style>
  <w:style w:type="paragraph" w:styleId="Header">
    <w:name w:val="header"/>
    <w:basedOn w:val="Normal"/>
    <w:link w:val="HeaderChar"/>
    <w:uiPriority w:val="99"/>
    <w:unhideWhenUsed/>
    <w:rsid w:val="00EB4181"/>
    <w:pPr>
      <w:tabs>
        <w:tab w:val="center" w:pos="4680"/>
        <w:tab w:val="right" w:pos="9360"/>
      </w:tabs>
      <w:spacing w:line="240" w:lineRule="auto"/>
    </w:pPr>
  </w:style>
  <w:style w:type="character" w:styleId="HeaderChar" w:customStyle="1">
    <w:name w:val="Header Char"/>
    <w:basedOn w:val="DefaultParagraphFont"/>
    <w:link w:val="Header"/>
    <w:uiPriority w:val="99"/>
    <w:rsid w:val="00EB4181"/>
    <w:rPr>
      <w:rFonts w:ascii="Times New Roman" w:hAnsi="Times New Roman" w:eastAsia="Times New Roman" w:cs="Times New Roman"/>
      <w:position w:val="-1"/>
    </w:rPr>
  </w:style>
  <w:style w:type="paragraph" w:styleId="Footer">
    <w:name w:val="footer"/>
    <w:basedOn w:val="Normal"/>
    <w:link w:val="FooterChar"/>
    <w:uiPriority w:val="99"/>
    <w:unhideWhenUsed/>
    <w:rsid w:val="00EB4181"/>
    <w:pPr>
      <w:tabs>
        <w:tab w:val="center" w:pos="4680"/>
        <w:tab w:val="right" w:pos="9360"/>
      </w:tabs>
      <w:spacing w:line="240" w:lineRule="auto"/>
    </w:pPr>
  </w:style>
  <w:style w:type="character" w:styleId="FooterChar" w:customStyle="1">
    <w:name w:val="Footer Char"/>
    <w:basedOn w:val="DefaultParagraphFont"/>
    <w:link w:val="Footer"/>
    <w:uiPriority w:val="99"/>
    <w:rsid w:val="00EB4181"/>
    <w:rPr>
      <w:rFonts w:ascii="Times New Roman" w:hAnsi="Times New Roman" w:eastAsia="Times New Roman" w:cs="Times New Roman"/>
      <w:position w:val="-1"/>
    </w:rPr>
  </w:style>
  <w:style w:type="character" w:styleId="PageNumber">
    <w:name w:val="page number"/>
    <w:basedOn w:val="DefaultParagraphFont"/>
    <w:uiPriority w:val="99"/>
    <w:semiHidden/>
    <w:unhideWhenUsed/>
    <w:rsid w:val="00EB4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image" Target="media/image5.jpg"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image" Target="media/image4.jpg" Id="rId17" /><Relationship Type="http://schemas.openxmlformats.org/officeDocument/2006/relationships/footer" Target="footer4.xml" Id="rId25" /><Relationship Type="http://schemas.openxmlformats.org/officeDocument/2006/relationships/numbering" Target="numbering.xml" Id="rId2" /><Relationship Type="http://schemas.openxmlformats.org/officeDocument/2006/relationships/customXml" Target="../customXml/item3.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2.xml" Id="rId28" /><Relationship Type="http://schemas.openxmlformats.org/officeDocument/2006/relationships/footer" Target="footer1.xml" Id="rId10" /><Relationship Type="http://schemas.openxmlformats.org/officeDocument/2006/relationships/image" Target="media/image6.png"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theme" Target="theme/theme1.xml" Id="rId27" /><Relationship Type="http://schemas.openxmlformats.org/officeDocument/2006/relationships/customXml" Target="../customXml/item4.xml" Id="rId30" /><Relationship Type="http://schemas.openxmlformats.org/officeDocument/2006/relationships/comments" Target="/word/comments.xml" Id="Ra8a86119a11548f1" /><Relationship Type="http://schemas.microsoft.com/office/2011/relationships/people" Target="/word/people.xml" Id="Rfda476a1eab44d9d" /><Relationship Type="http://schemas.microsoft.com/office/2011/relationships/commentsExtended" Target="/word/commentsExtended.xml" Id="Rb671fffd98c941aa" /><Relationship Type="http://schemas.microsoft.com/office/2016/09/relationships/commentsIds" Target="/word/commentsIds.xml" Id="Rc5364e8798524bea" /><Relationship Type="http://schemas.microsoft.com/office/2018/08/relationships/commentsExtensible" Target="/word/commentsExtensible.xml" Id="R80e6dd8eef044a74" /><Relationship Type="http://schemas.openxmlformats.org/officeDocument/2006/relationships/glossaryDocument" Target="/word/glossary/document.xml" Id="Rdab95229c7124cef" /><Relationship Type="http://schemas.openxmlformats.org/officeDocument/2006/relationships/image" Target="/media/image4.png" Id="Rb8fa1c6c03cb4359" /><Relationship Type="http://schemas.openxmlformats.org/officeDocument/2006/relationships/image" Target="/media/image5.png" Id="R9aebe426a0c34495" /><Relationship Type="http://schemas.openxmlformats.org/officeDocument/2006/relationships/image" Target="/media/image6.png" Id="R2b07d201f96d444c" /><Relationship Type="http://schemas.openxmlformats.org/officeDocument/2006/relationships/image" Target="/media/image7.png" Id="R344ed8ef53cc44e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7826760-a30e-4a51-aa60-2700398f92e0}"/>
      </w:docPartPr>
      <w:docPartBody>
        <w:p w14:paraId="7E48B5E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87CB10B58816F4FAC4EE2407297C9FD" ma:contentTypeVersion="9" ma:contentTypeDescription="Create a new document." ma:contentTypeScope="" ma:versionID="2de00704f55e59cd97c17aa369b5f1b8">
  <xsd:schema xmlns:xsd="http://www.w3.org/2001/XMLSchema" xmlns:xs="http://www.w3.org/2001/XMLSchema" xmlns:p="http://schemas.microsoft.com/office/2006/metadata/properties" xmlns:ns2="deabf8be-7d5a-43ce-b85d-3d024626ffd1" targetNamespace="http://schemas.microsoft.com/office/2006/metadata/properties" ma:root="true" ma:fieldsID="2dab9678ae086e34b14082bc33ae478b" ns2:_="">
    <xsd:import namespace="deabf8be-7d5a-43ce-b85d-3d024626f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f8be-7d5a-43ce-b85d-3d024626f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B3F6A3-CBA3-7146-9879-69A747F3A23E}">
  <ds:schemaRefs>
    <ds:schemaRef ds:uri="http://schemas.openxmlformats.org/officeDocument/2006/bibliography"/>
  </ds:schemaRefs>
</ds:datastoreItem>
</file>

<file path=customXml/itemProps2.xml><?xml version="1.0" encoding="utf-8"?>
<ds:datastoreItem xmlns:ds="http://schemas.openxmlformats.org/officeDocument/2006/customXml" ds:itemID="{32D1FEBE-B1FD-4515-BB53-43BAABBCB04E}"/>
</file>

<file path=customXml/itemProps3.xml><?xml version="1.0" encoding="utf-8"?>
<ds:datastoreItem xmlns:ds="http://schemas.openxmlformats.org/officeDocument/2006/customXml" ds:itemID="{4EB8C58C-CF66-4529-9671-8F7A008324F8}"/>
</file>

<file path=customXml/itemProps4.xml><?xml version="1.0" encoding="utf-8"?>
<ds:datastoreItem xmlns:ds="http://schemas.openxmlformats.org/officeDocument/2006/customXml" ds:itemID="{FC0A2246-4C7D-4FC9-966B-F9E331BB13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Benediktsson, Gardar</dc:creator>
  <keywords/>
  <dc:description/>
  <lastModifiedBy>Benediktsson, Gardar</lastModifiedBy>
  <revision>8</revision>
  <dcterms:created xsi:type="dcterms:W3CDTF">2020-10-29T17:11:00.0000000Z</dcterms:created>
  <dcterms:modified xsi:type="dcterms:W3CDTF">2021-02-18T19:04:37.5485608Z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0x010100E87CB10B58816F4FAC4EE2407297C9FD</vt:lpwstr>
  </property>
</Properties>
</file>