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E109A" w14:textId="77777777" w:rsidR="0012295A" w:rsidRPr="00283492" w:rsidRDefault="0012295A" w:rsidP="0012295A">
      <w:pPr>
        <w:spacing w:before="240" w:after="240"/>
        <w:jc w:val="center"/>
        <w:rPr>
          <w:rFonts w:ascii="Arial" w:hAnsi="Arial" w:cs="Arial"/>
          <w:b/>
          <w:bCs/>
          <w:color w:val="000000" w:themeColor="text1"/>
          <w:sz w:val="52"/>
          <w:szCs w:val="52"/>
        </w:rPr>
      </w:pPr>
      <w:r w:rsidRPr="00283492">
        <w:rPr>
          <w:rFonts w:ascii="Arial" w:hAnsi="Arial" w:cs="Arial"/>
          <w:b/>
          <w:bCs/>
          <w:color w:val="000000" w:themeColor="text1"/>
          <w:sz w:val="52"/>
          <w:szCs w:val="52"/>
        </w:rPr>
        <w:t>System Requirements Specification</w:t>
      </w:r>
    </w:p>
    <w:p w14:paraId="764FD35C" w14:textId="77777777" w:rsidR="0012295A" w:rsidRPr="00283492" w:rsidRDefault="0012295A" w:rsidP="0012295A">
      <w:pPr>
        <w:spacing w:before="240" w:after="240"/>
        <w:jc w:val="center"/>
        <w:rPr>
          <w:rFonts w:ascii="Arial" w:hAnsi="Arial" w:cs="Arial"/>
          <w:b/>
          <w:color w:val="000000" w:themeColor="text1"/>
          <w:sz w:val="36"/>
          <w:szCs w:val="36"/>
        </w:rPr>
      </w:pPr>
      <w:r w:rsidRPr="00283492">
        <w:rPr>
          <w:rFonts w:ascii="Arial" w:hAnsi="Arial" w:cs="Arial"/>
          <w:b/>
          <w:color w:val="000000" w:themeColor="text1"/>
          <w:sz w:val="36"/>
          <w:szCs w:val="36"/>
        </w:rPr>
        <w:t>Mental Health Awareness Application</w:t>
      </w:r>
    </w:p>
    <w:p w14:paraId="6F6C7471" w14:textId="7AD580FF" w:rsidR="0012295A" w:rsidRPr="00283492" w:rsidRDefault="0012295A" w:rsidP="0012295A">
      <w:pPr>
        <w:spacing w:before="240" w:after="240"/>
        <w:jc w:val="center"/>
        <w:rPr>
          <w:rFonts w:ascii="Arial" w:hAnsi="Arial" w:cs="Arial"/>
          <w:b/>
          <w:bCs/>
          <w:color w:val="000000" w:themeColor="text1"/>
          <w:sz w:val="32"/>
          <w:szCs w:val="32"/>
        </w:rPr>
      </w:pPr>
      <w:r w:rsidRPr="4129296D">
        <w:rPr>
          <w:rFonts w:ascii="Arial" w:hAnsi="Arial" w:cs="Arial"/>
          <w:b/>
          <w:bCs/>
          <w:color w:val="000000" w:themeColor="text1"/>
          <w:sz w:val="32"/>
          <w:szCs w:val="32"/>
        </w:rPr>
        <w:t xml:space="preserve">CS 490, </w:t>
      </w:r>
      <w:r w:rsidR="735F4894" w:rsidRPr="4129296D">
        <w:rPr>
          <w:rFonts w:ascii="Arial" w:hAnsi="Arial" w:cs="Arial"/>
          <w:b/>
          <w:bCs/>
          <w:color w:val="000000" w:themeColor="text1"/>
          <w:sz w:val="32"/>
          <w:szCs w:val="32"/>
        </w:rPr>
        <w:t>Spring</w:t>
      </w:r>
      <w:r w:rsidRPr="4129296D">
        <w:rPr>
          <w:rFonts w:ascii="Arial" w:hAnsi="Arial" w:cs="Arial"/>
          <w:b/>
          <w:bCs/>
          <w:color w:val="000000" w:themeColor="text1"/>
          <w:sz w:val="32"/>
          <w:szCs w:val="32"/>
        </w:rPr>
        <w:t>, 202</w:t>
      </w:r>
      <w:r w:rsidR="33727DB8" w:rsidRPr="4129296D">
        <w:rPr>
          <w:rFonts w:ascii="Arial" w:hAnsi="Arial" w:cs="Arial"/>
          <w:b/>
          <w:bCs/>
          <w:color w:val="000000" w:themeColor="text1"/>
          <w:sz w:val="32"/>
          <w:szCs w:val="32"/>
        </w:rPr>
        <w:t>1</w:t>
      </w:r>
    </w:p>
    <w:p w14:paraId="2EBC155A" w14:textId="77777777" w:rsidR="0012295A" w:rsidRPr="00283492" w:rsidRDefault="0012295A" w:rsidP="0012295A">
      <w:pPr>
        <w:spacing w:before="240"/>
        <w:jc w:val="center"/>
        <w:rPr>
          <w:rFonts w:ascii="Arial" w:hAnsi="Arial" w:cs="Arial"/>
          <w:color w:val="000000" w:themeColor="text1"/>
          <w:sz w:val="28"/>
          <w:szCs w:val="28"/>
        </w:rPr>
      </w:pPr>
      <w:r w:rsidRPr="00283492">
        <w:rPr>
          <w:rFonts w:ascii="Arial" w:hAnsi="Arial" w:cs="Arial"/>
          <w:b/>
          <w:bCs/>
          <w:color w:val="000000" w:themeColor="text1"/>
          <w:sz w:val="28"/>
          <w:szCs w:val="28"/>
        </w:rPr>
        <w:t>Team Name</w:t>
      </w:r>
      <w:r w:rsidRPr="00283492">
        <w:rPr>
          <w:rFonts w:ascii="Arial" w:hAnsi="Arial" w:cs="Arial"/>
          <w:color w:val="000000" w:themeColor="text1"/>
          <w:sz w:val="28"/>
          <w:szCs w:val="28"/>
        </w:rPr>
        <w:t xml:space="preserve">: </w:t>
      </w:r>
    </w:p>
    <w:p w14:paraId="008BF2BE" w14:textId="77777777" w:rsidR="0012295A" w:rsidRPr="00283492" w:rsidRDefault="0012295A" w:rsidP="0012295A">
      <w:pPr>
        <w:spacing w:before="120"/>
        <w:jc w:val="center"/>
        <w:rPr>
          <w:rFonts w:ascii="Arial" w:hAnsi="Arial" w:cs="Arial"/>
          <w:color w:val="000000" w:themeColor="text1"/>
          <w:sz w:val="28"/>
          <w:szCs w:val="28"/>
        </w:rPr>
      </w:pPr>
      <w:r w:rsidRPr="00283492">
        <w:rPr>
          <w:rFonts w:ascii="Arial" w:hAnsi="Arial" w:cs="Arial"/>
          <w:color w:val="000000" w:themeColor="text1"/>
          <w:sz w:val="28"/>
          <w:szCs w:val="28"/>
        </w:rPr>
        <w:t>Helping Hand Awareness</w:t>
      </w:r>
    </w:p>
    <w:p w14:paraId="13EC1CB9" w14:textId="77777777" w:rsidR="0012295A" w:rsidRPr="00283492" w:rsidRDefault="0012295A" w:rsidP="0012295A">
      <w:pPr>
        <w:spacing w:before="240" w:after="240"/>
        <w:rPr>
          <w:rFonts w:ascii="Arial" w:hAnsi="Arial" w:cs="Arial"/>
          <w:b/>
          <w:bCs/>
          <w:color w:val="000000" w:themeColor="text1"/>
        </w:rPr>
      </w:pPr>
      <w:r w:rsidRPr="00283492">
        <w:rPr>
          <w:rFonts w:ascii="Arial" w:hAnsi="Arial" w:cs="Arial"/>
          <w:b/>
          <w:bCs/>
          <w:color w:val="000000" w:themeColor="text1"/>
        </w:rPr>
        <w:t>Team Members:</w:t>
      </w:r>
    </w:p>
    <w:p w14:paraId="64169370" w14:textId="7B1D365B" w:rsidR="0012295A" w:rsidRPr="00283492" w:rsidRDefault="0012295A" w:rsidP="0012295A">
      <w:pPr>
        <w:spacing w:before="60"/>
        <w:ind w:left="720"/>
        <w:rPr>
          <w:rFonts w:ascii="Arial" w:hAnsi="Arial" w:cs="Arial"/>
          <w:color w:val="000000" w:themeColor="text1"/>
        </w:rPr>
      </w:pPr>
      <w:r w:rsidRPr="57434054">
        <w:rPr>
          <w:rFonts w:ascii="Arial" w:hAnsi="Arial" w:cs="Arial"/>
          <w:color w:val="000000" w:themeColor="text1"/>
        </w:rPr>
        <w:t>Gab</w:t>
      </w:r>
      <w:r w:rsidR="5E6A1E50" w:rsidRPr="57434054">
        <w:rPr>
          <w:rFonts w:ascii="Arial" w:hAnsi="Arial" w:cs="Arial"/>
          <w:color w:val="000000" w:themeColor="text1"/>
        </w:rPr>
        <w:t>rielle</w:t>
      </w:r>
      <w:r w:rsidRPr="57434054">
        <w:rPr>
          <w:rFonts w:ascii="Arial" w:hAnsi="Arial" w:cs="Arial"/>
          <w:color w:val="000000" w:themeColor="text1"/>
        </w:rPr>
        <w:t xml:space="preserve"> Stoney</w:t>
      </w:r>
    </w:p>
    <w:p w14:paraId="512317CD" w14:textId="77777777" w:rsidR="0012295A" w:rsidRPr="00283492" w:rsidRDefault="0012295A" w:rsidP="0012295A">
      <w:pPr>
        <w:spacing w:before="60"/>
        <w:ind w:left="720"/>
        <w:rPr>
          <w:rFonts w:ascii="Arial" w:hAnsi="Arial" w:cs="Arial"/>
          <w:color w:val="000000" w:themeColor="text1"/>
        </w:rPr>
      </w:pPr>
      <w:proofErr w:type="spellStart"/>
      <w:r w:rsidRPr="00283492">
        <w:rPr>
          <w:rFonts w:ascii="Arial" w:hAnsi="Arial" w:cs="Arial"/>
          <w:color w:val="000000" w:themeColor="text1"/>
        </w:rPr>
        <w:t>Garðar</w:t>
      </w:r>
      <w:proofErr w:type="spellEnd"/>
      <w:r w:rsidRPr="00283492">
        <w:rPr>
          <w:rFonts w:ascii="Arial" w:hAnsi="Arial" w:cs="Arial"/>
          <w:color w:val="000000" w:themeColor="text1"/>
        </w:rPr>
        <w:t xml:space="preserve"> </w:t>
      </w:r>
      <w:proofErr w:type="spellStart"/>
      <w:r w:rsidRPr="00283492">
        <w:rPr>
          <w:rFonts w:ascii="Arial" w:hAnsi="Arial" w:cs="Arial"/>
          <w:color w:val="000000" w:themeColor="text1"/>
        </w:rPr>
        <w:t>Benediktsson</w:t>
      </w:r>
      <w:proofErr w:type="spellEnd"/>
    </w:p>
    <w:p w14:paraId="4A54E90A" w14:textId="77777777" w:rsidR="0012295A" w:rsidRPr="00283492" w:rsidRDefault="0012295A" w:rsidP="0012295A">
      <w:pPr>
        <w:spacing w:before="60"/>
        <w:ind w:left="720"/>
        <w:rPr>
          <w:rFonts w:ascii="Arial" w:hAnsi="Arial" w:cs="Arial"/>
          <w:color w:val="000000" w:themeColor="text1"/>
        </w:rPr>
      </w:pPr>
      <w:r w:rsidRPr="00283492">
        <w:rPr>
          <w:rFonts w:ascii="Arial" w:hAnsi="Arial" w:cs="Arial"/>
          <w:color w:val="000000" w:themeColor="text1"/>
        </w:rPr>
        <w:t>Harrison Dinius</w:t>
      </w:r>
    </w:p>
    <w:p w14:paraId="3E8E7221" w14:textId="77777777" w:rsidR="0012295A" w:rsidRPr="00283492" w:rsidRDefault="0012295A" w:rsidP="0012295A">
      <w:pPr>
        <w:spacing w:before="60"/>
        <w:ind w:left="720"/>
        <w:rPr>
          <w:rFonts w:ascii="Arial" w:hAnsi="Arial" w:cs="Arial"/>
          <w:color w:val="000000" w:themeColor="text1"/>
        </w:rPr>
      </w:pPr>
      <w:r w:rsidRPr="00283492">
        <w:rPr>
          <w:rFonts w:ascii="Arial" w:hAnsi="Arial" w:cs="Arial"/>
          <w:color w:val="000000" w:themeColor="text1"/>
        </w:rPr>
        <w:t>Jason Hansen</w:t>
      </w:r>
    </w:p>
    <w:p w14:paraId="76B95CEA" w14:textId="0E03B048" w:rsidR="0012295A" w:rsidRPr="00283492" w:rsidRDefault="0012295A" w:rsidP="0012295A">
      <w:pPr>
        <w:spacing w:before="60"/>
        <w:ind w:left="720"/>
        <w:rPr>
          <w:rFonts w:ascii="Arial" w:hAnsi="Arial" w:cs="Arial"/>
          <w:color w:val="000000" w:themeColor="text1"/>
        </w:rPr>
      </w:pPr>
      <w:r w:rsidRPr="00283492">
        <w:rPr>
          <w:rFonts w:ascii="Arial" w:hAnsi="Arial" w:cs="Arial"/>
          <w:color w:val="000000" w:themeColor="text1"/>
        </w:rPr>
        <w:t>Lizzy Jackson</w:t>
      </w:r>
    </w:p>
    <w:p w14:paraId="402E829B" w14:textId="77777777" w:rsidR="0012295A" w:rsidRDefault="0012295A" w:rsidP="0012295A">
      <w:pPr>
        <w:spacing w:before="240" w:after="240"/>
        <w:ind w:left="720"/>
        <w:rPr>
          <w:color w:val="000000" w:themeColor="text1"/>
        </w:rPr>
      </w:pPr>
    </w:p>
    <w:tbl>
      <w:tblPr>
        <w:tblStyle w:val="TableGrid"/>
        <w:tblW w:w="0" w:type="auto"/>
        <w:tblInd w:w="720" w:type="dxa"/>
        <w:tblLayout w:type="fixed"/>
        <w:tblLook w:val="06A0" w:firstRow="1" w:lastRow="0" w:firstColumn="1" w:lastColumn="0" w:noHBand="1" w:noVBand="1"/>
      </w:tblPr>
      <w:tblGrid>
        <w:gridCol w:w="4320"/>
        <w:gridCol w:w="4320"/>
      </w:tblGrid>
      <w:tr w:rsidR="0012295A" w14:paraId="0026D626" w14:textId="77777777" w:rsidTr="7DE6C5C3">
        <w:tc>
          <w:tcPr>
            <w:tcW w:w="4320" w:type="dxa"/>
            <w:tcBorders>
              <w:bottom w:val="single" w:sz="18" w:space="0" w:color="auto"/>
            </w:tcBorders>
          </w:tcPr>
          <w:p w14:paraId="5355490D" w14:textId="77777777" w:rsidR="0012295A" w:rsidRPr="00283492" w:rsidRDefault="0012295A" w:rsidP="00283492">
            <w:pPr>
              <w:rPr>
                <w:color w:val="000000" w:themeColor="text1"/>
                <w:sz w:val="24"/>
                <w:szCs w:val="24"/>
              </w:rPr>
            </w:pPr>
            <w:r w:rsidRPr="4129296D">
              <w:rPr>
                <w:color w:val="000000" w:themeColor="text1"/>
                <w:sz w:val="24"/>
                <w:szCs w:val="24"/>
              </w:rPr>
              <w:t>Version; Author</w:t>
            </w:r>
          </w:p>
        </w:tc>
        <w:tc>
          <w:tcPr>
            <w:tcW w:w="4320" w:type="dxa"/>
            <w:tcBorders>
              <w:bottom w:val="single" w:sz="18" w:space="0" w:color="auto"/>
            </w:tcBorders>
          </w:tcPr>
          <w:p w14:paraId="09E06246" w14:textId="77777777" w:rsidR="0012295A" w:rsidRPr="00283492" w:rsidRDefault="0012295A" w:rsidP="00283492">
            <w:pPr>
              <w:rPr>
                <w:color w:val="000000" w:themeColor="text1"/>
                <w:sz w:val="24"/>
                <w:szCs w:val="24"/>
              </w:rPr>
            </w:pPr>
            <w:r w:rsidRPr="00283492">
              <w:rPr>
                <w:color w:val="000000" w:themeColor="text1"/>
                <w:sz w:val="24"/>
                <w:szCs w:val="24"/>
              </w:rPr>
              <w:t>Date</w:t>
            </w:r>
          </w:p>
        </w:tc>
      </w:tr>
      <w:tr w:rsidR="0012295A" w14:paraId="31637F02" w14:textId="77777777" w:rsidTr="7DE6C5C3">
        <w:tc>
          <w:tcPr>
            <w:tcW w:w="4320" w:type="dxa"/>
            <w:tcBorders>
              <w:top w:val="single" w:sz="18" w:space="0" w:color="auto"/>
            </w:tcBorders>
          </w:tcPr>
          <w:p w14:paraId="6CF2248D" w14:textId="17AE9F90" w:rsidR="0012295A" w:rsidRPr="00283492" w:rsidRDefault="0012295A" w:rsidP="00283492">
            <w:pPr>
              <w:spacing w:line="276" w:lineRule="auto"/>
              <w:rPr>
                <w:color w:val="000000" w:themeColor="text1"/>
              </w:rPr>
            </w:pPr>
            <w:r w:rsidRPr="57434054">
              <w:rPr>
                <w:color w:val="000000" w:themeColor="text1"/>
              </w:rPr>
              <w:t>V1.1; Gab</w:t>
            </w:r>
            <w:r w:rsidR="40961B1C" w:rsidRPr="57434054">
              <w:rPr>
                <w:color w:val="000000" w:themeColor="text1"/>
              </w:rPr>
              <w:t>rielle</w:t>
            </w:r>
            <w:r w:rsidRPr="57434054">
              <w:rPr>
                <w:color w:val="000000" w:themeColor="text1"/>
              </w:rPr>
              <w:t xml:space="preserve"> Stoney, </w:t>
            </w:r>
            <w:proofErr w:type="spellStart"/>
            <w:r w:rsidRPr="57434054">
              <w:rPr>
                <w:color w:val="000000" w:themeColor="text1"/>
              </w:rPr>
              <w:t>Garðar</w:t>
            </w:r>
            <w:proofErr w:type="spellEnd"/>
            <w:r w:rsidRPr="57434054">
              <w:rPr>
                <w:color w:val="000000" w:themeColor="text1"/>
              </w:rPr>
              <w:t xml:space="preserve"> </w:t>
            </w:r>
            <w:proofErr w:type="spellStart"/>
            <w:r w:rsidRPr="57434054">
              <w:rPr>
                <w:color w:val="000000" w:themeColor="text1"/>
              </w:rPr>
              <w:t>Benediktsson</w:t>
            </w:r>
            <w:proofErr w:type="spellEnd"/>
            <w:r w:rsidRPr="57434054">
              <w:rPr>
                <w:color w:val="000000" w:themeColor="text1"/>
              </w:rPr>
              <w:t>, Harrison Dinius, Jason Hansen, Lizzy Jackson</w:t>
            </w:r>
          </w:p>
        </w:tc>
        <w:tc>
          <w:tcPr>
            <w:tcW w:w="4320" w:type="dxa"/>
            <w:tcBorders>
              <w:top w:val="single" w:sz="18" w:space="0" w:color="auto"/>
            </w:tcBorders>
          </w:tcPr>
          <w:p w14:paraId="207130A2" w14:textId="77777777" w:rsidR="0012295A" w:rsidRPr="00283492" w:rsidRDefault="0012295A" w:rsidP="00283492">
            <w:pPr>
              <w:rPr>
                <w:color w:val="000000" w:themeColor="text1"/>
              </w:rPr>
            </w:pPr>
            <w:r w:rsidRPr="00283492">
              <w:rPr>
                <w:color w:val="000000" w:themeColor="text1"/>
              </w:rPr>
              <w:t>09/22/2020</w:t>
            </w:r>
          </w:p>
        </w:tc>
      </w:tr>
      <w:tr w:rsidR="0012295A" w14:paraId="19B26735" w14:textId="77777777" w:rsidTr="7DE6C5C3">
        <w:tc>
          <w:tcPr>
            <w:tcW w:w="4320" w:type="dxa"/>
          </w:tcPr>
          <w:p w14:paraId="510C467E" w14:textId="76F578D5" w:rsidR="0012295A" w:rsidRPr="00283492" w:rsidRDefault="0012295A" w:rsidP="00283492">
            <w:pPr>
              <w:rPr>
                <w:color w:val="000000" w:themeColor="text1"/>
              </w:rPr>
            </w:pPr>
            <w:r w:rsidRPr="00283492">
              <w:rPr>
                <w:color w:val="000000" w:themeColor="text1"/>
              </w:rPr>
              <w:t>V1.2; Harrison Dinius</w:t>
            </w:r>
          </w:p>
        </w:tc>
        <w:tc>
          <w:tcPr>
            <w:tcW w:w="4320" w:type="dxa"/>
          </w:tcPr>
          <w:p w14:paraId="5EF936A6" w14:textId="77777777" w:rsidR="0012295A" w:rsidRPr="00283492" w:rsidRDefault="0012295A" w:rsidP="00283492">
            <w:pPr>
              <w:spacing w:line="276" w:lineRule="auto"/>
            </w:pPr>
            <w:r w:rsidRPr="00283492">
              <w:rPr>
                <w:color w:val="000000" w:themeColor="text1"/>
              </w:rPr>
              <w:t>09/24/2020</w:t>
            </w:r>
          </w:p>
        </w:tc>
      </w:tr>
      <w:tr w:rsidR="0012295A" w14:paraId="24EFD53B" w14:textId="77777777" w:rsidTr="7DE6C5C3">
        <w:tc>
          <w:tcPr>
            <w:tcW w:w="4320" w:type="dxa"/>
          </w:tcPr>
          <w:p w14:paraId="6C2E1B1E" w14:textId="09E3D33A" w:rsidR="0012295A" w:rsidRPr="00283492" w:rsidRDefault="00991F83" w:rsidP="00283492">
            <w:pPr>
              <w:rPr>
                <w:color w:val="000000" w:themeColor="text1"/>
              </w:rPr>
            </w:pPr>
            <w:r>
              <w:rPr>
                <w:color w:val="000000" w:themeColor="text1"/>
              </w:rPr>
              <w:t xml:space="preserve">V1.3; </w:t>
            </w:r>
            <w:r w:rsidR="0012295A" w:rsidRPr="00283492">
              <w:rPr>
                <w:color w:val="000000" w:themeColor="text1"/>
              </w:rPr>
              <w:t xml:space="preserve">Gabrielle Stoney, </w:t>
            </w:r>
            <w:proofErr w:type="spellStart"/>
            <w:r w:rsidR="0012295A" w:rsidRPr="00283492">
              <w:rPr>
                <w:color w:val="000000" w:themeColor="text1"/>
              </w:rPr>
              <w:t>Garðar</w:t>
            </w:r>
            <w:proofErr w:type="spellEnd"/>
            <w:r w:rsidR="0012295A" w:rsidRPr="00283492">
              <w:rPr>
                <w:color w:val="000000" w:themeColor="text1"/>
              </w:rPr>
              <w:t xml:space="preserve"> </w:t>
            </w:r>
            <w:proofErr w:type="spellStart"/>
            <w:r w:rsidR="0012295A" w:rsidRPr="00283492">
              <w:rPr>
                <w:color w:val="000000" w:themeColor="text1"/>
              </w:rPr>
              <w:t>Benediktsson</w:t>
            </w:r>
            <w:proofErr w:type="spellEnd"/>
            <w:r w:rsidR="0012295A" w:rsidRPr="00283492">
              <w:rPr>
                <w:color w:val="000000" w:themeColor="text1"/>
              </w:rPr>
              <w:t>, Harrison Dinius, Jason Hansen, Lizzy Jackson</w:t>
            </w:r>
          </w:p>
        </w:tc>
        <w:tc>
          <w:tcPr>
            <w:tcW w:w="4320" w:type="dxa"/>
          </w:tcPr>
          <w:p w14:paraId="3FD336F3" w14:textId="77777777" w:rsidR="0012295A" w:rsidRPr="00283492" w:rsidRDefault="0012295A" w:rsidP="00283492">
            <w:pPr>
              <w:rPr>
                <w:color w:val="000000" w:themeColor="text1"/>
              </w:rPr>
            </w:pPr>
            <w:r w:rsidRPr="00283492">
              <w:rPr>
                <w:color w:val="000000" w:themeColor="text1"/>
              </w:rPr>
              <w:t>09/25/2020</w:t>
            </w:r>
          </w:p>
        </w:tc>
      </w:tr>
      <w:tr w:rsidR="0012295A" w14:paraId="06F83350" w14:textId="77777777" w:rsidTr="7DE6C5C3">
        <w:tc>
          <w:tcPr>
            <w:tcW w:w="4320" w:type="dxa"/>
          </w:tcPr>
          <w:p w14:paraId="1FD400D1" w14:textId="3B5F0658" w:rsidR="0012295A" w:rsidRPr="00283492" w:rsidRDefault="0012295A" w:rsidP="00283492">
            <w:pPr>
              <w:spacing w:line="276" w:lineRule="auto"/>
              <w:rPr>
                <w:color w:val="000000" w:themeColor="text1"/>
              </w:rPr>
            </w:pPr>
            <w:r w:rsidRPr="00283492">
              <w:rPr>
                <w:color w:val="000000" w:themeColor="text1"/>
              </w:rPr>
              <w:t>V</w:t>
            </w:r>
            <w:r w:rsidR="00991F83">
              <w:rPr>
                <w:color w:val="000000" w:themeColor="text1"/>
              </w:rPr>
              <w:t>2.1</w:t>
            </w:r>
            <w:r w:rsidRPr="00283492">
              <w:rPr>
                <w:color w:val="000000" w:themeColor="text1"/>
              </w:rPr>
              <w:t>; Harrison Dinius</w:t>
            </w:r>
          </w:p>
        </w:tc>
        <w:tc>
          <w:tcPr>
            <w:tcW w:w="4320" w:type="dxa"/>
          </w:tcPr>
          <w:p w14:paraId="2330173D" w14:textId="77777777" w:rsidR="0012295A" w:rsidRPr="00283492" w:rsidRDefault="0012295A" w:rsidP="00283492">
            <w:pPr>
              <w:rPr>
                <w:color w:val="000000" w:themeColor="text1"/>
              </w:rPr>
            </w:pPr>
            <w:r w:rsidRPr="00283492">
              <w:rPr>
                <w:color w:val="000000" w:themeColor="text1"/>
              </w:rPr>
              <w:t>10/28/2020</w:t>
            </w:r>
          </w:p>
        </w:tc>
      </w:tr>
      <w:tr w:rsidR="0012295A" w14:paraId="5E9D62C2" w14:textId="77777777" w:rsidTr="7DE6C5C3">
        <w:tc>
          <w:tcPr>
            <w:tcW w:w="4320" w:type="dxa"/>
          </w:tcPr>
          <w:p w14:paraId="7AD547B8" w14:textId="1C0EE08C" w:rsidR="0012295A" w:rsidRPr="00283492" w:rsidRDefault="00991F83" w:rsidP="00283492">
            <w:pPr>
              <w:rPr>
                <w:color w:val="000000" w:themeColor="text1"/>
              </w:rPr>
            </w:pPr>
            <w:r>
              <w:rPr>
                <w:color w:val="000000" w:themeColor="text1"/>
              </w:rPr>
              <w:t xml:space="preserve">V2.2; </w:t>
            </w:r>
            <w:r w:rsidR="0012295A" w:rsidRPr="00283492">
              <w:rPr>
                <w:color w:val="000000" w:themeColor="text1"/>
              </w:rPr>
              <w:t xml:space="preserve">Gabrielle Stoney, </w:t>
            </w:r>
            <w:proofErr w:type="spellStart"/>
            <w:r w:rsidR="0012295A" w:rsidRPr="00283492">
              <w:rPr>
                <w:color w:val="000000" w:themeColor="text1"/>
              </w:rPr>
              <w:t>Garðar</w:t>
            </w:r>
            <w:proofErr w:type="spellEnd"/>
            <w:r w:rsidR="0012295A" w:rsidRPr="00283492">
              <w:rPr>
                <w:color w:val="000000" w:themeColor="text1"/>
              </w:rPr>
              <w:t xml:space="preserve"> </w:t>
            </w:r>
            <w:proofErr w:type="spellStart"/>
            <w:r w:rsidR="0012295A" w:rsidRPr="00283492">
              <w:rPr>
                <w:color w:val="000000" w:themeColor="text1"/>
              </w:rPr>
              <w:t>Benediktsson</w:t>
            </w:r>
            <w:proofErr w:type="spellEnd"/>
            <w:r w:rsidR="0012295A" w:rsidRPr="00283492">
              <w:rPr>
                <w:color w:val="000000" w:themeColor="text1"/>
              </w:rPr>
              <w:t>, Harrison Dinius, Jason Hansen, Lizzy Jackson</w:t>
            </w:r>
          </w:p>
        </w:tc>
        <w:tc>
          <w:tcPr>
            <w:tcW w:w="4320" w:type="dxa"/>
          </w:tcPr>
          <w:p w14:paraId="632D5EDE" w14:textId="77777777" w:rsidR="0012295A" w:rsidRPr="00283492" w:rsidRDefault="0012295A" w:rsidP="00283492">
            <w:pPr>
              <w:rPr>
                <w:color w:val="000000" w:themeColor="text1"/>
              </w:rPr>
            </w:pPr>
            <w:r w:rsidRPr="00283492">
              <w:rPr>
                <w:color w:val="000000" w:themeColor="text1"/>
              </w:rPr>
              <w:t>10/29/2020</w:t>
            </w:r>
          </w:p>
        </w:tc>
      </w:tr>
      <w:tr w:rsidR="0012295A" w14:paraId="1036CBF6" w14:textId="77777777" w:rsidTr="7DE6C5C3">
        <w:tc>
          <w:tcPr>
            <w:tcW w:w="4320" w:type="dxa"/>
          </w:tcPr>
          <w:p w14:paraId="56E28CD5" w14:textId="214882CB" w:rsidR="0012295A" w:rsidRPr="00283492" w:rsidRDefault="0012295A" w:rsidP="00283492">
            <w:pPr>
              <w:rPr>
                <w:color w:val="000000" w:themeColor="text1"/>
              </w:rPr>
            </w:pPr>
            <w:r w:rsidRPr="00283492">
              <w:rPr>
                <w:color w:val="000000" w:themeColor="text1"/>
              </w:rPr>
              <w:t xml:space="preserve">V3; Gabrielle Stoney, </w:t>
            </w:r>
            <w:proofErr w:type="spellStart"/>
            <w:r w:rsidRPr="00283492">
              <w:rPr>
                <w:color w:val="000000" w:themeColor="text1"/>
              </w:rPr>
              <w:t>Garðar</w:t>
            </w:r>
            <w:proofErr w:type="spellEnd"/>
            <w:r w:rsidRPr="00283492">
              <w:rPr>
                <w:color w:val="000000" w:themeColor="text1"/>
              </w:rPr>
              <w:t xml:space="preserve"> </w:t>
            </w:r>
            <w:proofErr w:type="spellStart"/>
            <w:r w:rsidRPr="00283492">
              <w:rPr>
                <w:color w:val="000000" w:themeColor="text1"/>
              </w:rPr>
              <w:t>Benediktsson</w:t>
            </w:r>
            <w:proofErr w:type="spellEnd"/>
            <w:r w:rsidRPr="00283492">
              <w:rPr>
                <w:color w:val="000000" w:themeColor="text1"/>
              </w:rPr>
              <w:t>, Harrison Dinius, Jason Hansen, Lizzy Jackson</w:t>
            </w:r>
          </w:p>
        </w:tc>
        <w:tc>
          <w:tcPr>
            <w:tcW w:w="4320" w:type="dxa"/>
          </w:tcPr>
          <w:p w14:paraId="4C41B7D9" w14:textId="77777777" w:rsidR="0012295A" w:rsidRPr="00283492" w:rsidRDefault="0012295A" w:rsidP="00283492">
            <w:pPr>
              <w:rPr>
                <w:color w:val="000000" w:themeColor="text1"/>
              </w:rPr>
            </w:pPr>
            <w:r w:rsidRPr="00283492">
              <w:rPr>
                <w:color w:val="000000" w:themeColor="text1"/>
              </w:rPr>
              <w:t>11/30/2020</w:t>
            </w:r>
          </w:p>
        </w:tc>
      </w:tr>
      <w:tr w:rsidR="7DE6C5C3" w14:paraId="13FCC7B9" w14:textId="77777777" w:rsidTr="7DE6C5C3">
        <w:tc>
          <w:tcPr>
            <w:tcW w:w="4320" w:type="dxa"/>
          </w:tcPr>
          <w:p w14:paraId="009A7102" w14:textId="0148A217" w:rsidR="60A39E36" w:rsidRDefault="60A39E36" w:rsidP="7DE6C5C3">
            <w:pPr>
              <w:rPr>
                <w:color w:val="000000" w:themeColor="text1"/>
              </w:rPr>
            </w:pPr>
            <w:r w:rsidRPr="7DE6C5C3">
              <w:rPr>
                <w:color w:val="000000" w:themeColor="text1"/>
              </w:rPr>
              <w:t>V4.1, Lizzy Jackson</w:t>
            </w:r>
          </w:p>
        </w:tc>
        <w:tc>
          <w:tcPr>
            <w:tcW w:w="4320" w:type="dxa"/>
          </w:tcPr>
          <w:p w14:paraId="5AB7F254" w14:textId="70E13845" w:rsidR="60A39E36" w:rsidRDefault="60A39E36" w:rsidP="7DE6C5C3">
            <w:pPr>
              <w:rPr>
                <w:color w:val="000000" w:themeColor="text1"/>
              </w:rPr>
            </w:pPr>
            <w:r w:rsidRPr="7DE6C5C3">
              <w:rPr>
                <w:color w:val="000000" w:themeColor="text1"/>
              </w:rPr>
              <w:t>02/09/2021</w:t>
            </w:r>
          </w:p>
        </w:tc>
      </w:tr>
      <w:tr w:rsidR="7DE6C5C3" w14:paraId="094DECEF" w14:textId="77777777" w:rsidTr="7DE6C5C3">
        <w:tc>
          <w:tcPr>
            <w:tcW w:w="4320" w:type="dxa"/>
          </w:tcPr>
          <w:p w14:paraId="145D25DF" w14:textId="174B9D75" w:rsidR="60A39E36" w:rsidRDefault="60A39E36" w:rsidP="7DE6C5C3">
            <w:pPr>
              <w:rPr>
                <w:color w:val="000000" w:themeColor="text1"/>
              </w:rPr>
            </w:pPr>
            <w:r w:rsidRPr="7DE6C5C3">
              <w:rPr>
                <w:color w:val="000000" w:themeColor="text1"/>
              </w:rPr>
              <w:t>V4.2, Harrison Dinius</w:t>
            </w:r>
          </w:p>
        </w:tc>
        <w:tc>
          <w:tcPr>
            <w:tcW w:w="4320" w:type="dxa"/>
          </w:tcPr>
          <w:p w14:paraId="29113535" w14:textId="5E01784C" w:rsidR="60A39E36" w:rsidRDefault="60A39E36" w:rsidP="7DE6C5C3">
            <w:pPr>
              <w:rPr>
                <w:color w:val="000000" w:themeColor="text1"/>
              </w:rPr>
            </w:pPr>
            <w:r w:rsidRPr="7DE6C5C3">
              <w:rPr>
                <w:color w:val="000000" w:themeColor="text1"/>
              </w:rPr>
              <w:t>02/11/2021</w:t>
            </w:r>
          </w:p>
        </w:tc>
      </w:tr>
    </w:tbl>
    <w:p w14:paraId="213B64D3" w14:textId="13450B2F" w:rsidR="0012295A" w:rsidRDefault="0012295A" w:rsidP="0012295A">
      <w:pPr>
        <w:spacing w:before="240" w:after="240"/>
        <w:rPr>
          <w:color w:val="000000" w:themeColor="text1"/>
        </w:rPr>
      </w:pPr>
    </w:p>
    <w:p w14:paraId="7E97BEED" w14:textId="77777777" w:rsidR="0012295A" w:rsidRDefault="0012295A" w:rsidP="0012295A">
      <w:pPr>
        <w:spacing w:before="240" w:after="240"/>
        <w:rPr>
          <w:color w:val="000000" w:themeColor="text1"/>
        </w:rPr>
      </w:pPr>
    </w:p>
    <w:p w14:paraId="37D5954F" w14:textId="13821EE6" w:rsidR="0012295A" w:rsidRDefault="0012295A" w:rsidP="0012295A">
      <w:pPr>
        <w:rPr>
          <w:color w:val="000000" w:themeColor="text1"/>
        </w:rPr>
      </w:pPr>
    </w:p>
    <w:p w14:paraId="01E820D8" w14:textId="4140B64A" w:rsidR="00283492" w:rsidRDefault="00283492" w:rsidP="0012295A">
      <w:pPr>
        <w:rPr>
          <w:color w:val="000000" w:themeColor="text1"/>
        </w:rPr>
      </w:pPr>
    </w:p>
    <w:p w14:paraId="6A9E1B16" w14:textId="77777777" w:rsidR="00283492" w:rsidRPr="00B22886" w:rsidRDefault="00283492" w:rsidP="0012295A">
      <w:pPr>
        <w:rPr>
          <w:color w:val="000000" w:themeColor="text1"/>
        </w:rPr>
      </w:pPr>
    </w:p>
    <w:p w14:paraId="17CDCA33" w14:textId="77777777" w:rsidR="0012295A" w:rsidRPr="00B22886" w:rsidRDefault="0012295A" w:rsidP="0012295A">
      <w:pPr>
        <w:rPr>
          <w:rFonts w:ascii="Cambria" w:hAnsi="Cambria" w:cstheme="majorHAnsi"/>
          <w:b/>
          <w:bCs/>
          <w:color w:val="000000" w:themeColor="text1"/>
          <w:sz w:val="32"/>
          <w:szCs w:val="32"/>
        </w:rPr>
      </w:pPr>
      <w:r w:rsidRPr="00B22886">
        <w:rPr>
          <w:rFonts w:ascii="Cambria" w:hAnsi="Cambria" w:cstheme="majorHAnsi"/>
          <w:b/>
          <w:bCs/>
          <w:color w:val="000000" w:themeColor="text1"/>
          <w:sz w:val="44"/>
          <w:szCs w:val="44"/>
        </w:rPr>
        <w:t>Table of Contents</w:t>
      </w:r>
    </w:p>
    <w:p w14:paraId="4CD2B97A" w14:textId="77777777" w:rsidR="0012295A" w:rsidRPr="00283492" w:rsidRDefault="0012295A" w:rsidP="0012295A">
      <w:pPr>
        <w:rPr>
          <w:color w:val="000000" w:themeColor="text1"/>
          <w:sz w:val="36"/>
          <w:szCs w:val="36"/>
        </w:rPr>
      </w:pPr>
    </w:p>
    <w:p w14:paraId="4B226AF1" w14:textId="77777777" w:rsidR="0012295A" w:rsidRPr="00283492" w:rsidRDefault="0012295A" w:rsidP="0012295A">
      <w:pPr>
        <w:pStyle w:val="TOC1"/>
        <w:tabs>
          <w:tab w:val="left" w:pos="440"/>
          <w:tab w:val="right" w:leader="dot" w:pos="9350"/>
        </w:tabs>
        <w:rPr>
          <w:rFonts w:eastAsiaTheme="minorEastAsia" w:cstheme="minorBidi"/>
          <w:b w:val="0"/>
          <w:bCs w:val="0"/>
          <w:caps w:val="0"/>
          <w:noProof/>
          <w:sz w:val="32"/>
          <w:szCs w:val="32"/>
          <w:lang w:val="en-US" w:eastAsia="ja-JP"/>
        </w:rPr>
      </w:pPr>
      <w:r w:rsidRPr="00283492">
        <w:rPr>
          <w:color w:val="000000" w:themeColor="text1"/>
          <w:sz w:val="36"/>
          <w:szCs w:val="36"/>
          <w:shd w:val="clear" w:color="auto" w:fill="E6E6E6"/>
        </w:rPr>
        <w:fldChar w:fldCharType="begin"/>
      </w:r>
      <w:r w:rsidRPr="00283492">
        <w:rPr>
          <w:color w:val="000000" w:themeColor="text1"/>
          <w:sz w:val="36"/>
          <w:szCs w:val="36"/>
        </w:rPr>
        <w:instrText xml:space="preserve"> TOC \o "1-3" \h \z \u </w:instrText>
      </w:r>
      <w:r w:rsidRPr="00283492">
        <w:rPr>
          <w:color w:val="000000" w:themeColor="text1"/>
          <w:sz w:val="36"/>
          <w:szCs w:val="36"/>
          <w:shd w:val="clear" w:color="auto" w:fill="E6E6E6"/>
        </w:rPr>
        <w:fldChar w:fldCharType="separate"/>
      </w:r>
      <w:hyperlink w:anchor="_Toc56505899" w:history="1">
        <w:r w:rsidRPr="00283492">
          <w:rPr>
            <w:rStyle w:val="Hyperlink"/>
            <w:noProof/>
            <w:sz w:val="24"/>
            <w:szCs w:val="24"/>
          </w:rPr>
          <w:t>1</w:t>
        </w:r>
        <w:r w:rsidRPr="00283492">
          <w:rPr>
            <w:rFonts w:eastAsiaTheme="minorEastAsia" w:cstheme="minorBidi"/>
            <w:b w:val="0"/>
            <w:bCs w:val="0"/>
            <w:caps w:val="0"/>
            <w:noProof/>
            <w:sz w:val="32"/>
            <w:szCs w:val="32"/>
            <w:lang w:val="en-US" w:eastAsia="ja-JP"/>
          </w:rPr>
          <w:tab/>
        </w:r>
        <w:r w:rsidRPr="00283492">
          <w:rPr>
            <w:rStyle w:val="Hyperlink"/>
            <w:noProof/>
            <w:sz w:val="24"/>
            <w:szCs w:val="24"/>
          </w:rPr>
          <w:t>Introduction</w:t>
        </w:r>
        <w:r w:rsidRPr="00283492">
          <w:rPr>
            <w:noProof/>
            <w:webHidden/>
            <w:sz w:val="24"/>
            <w:szCs w:val="24"/>
          </w:rPr>
          <w:tab/>
        </w:r>
        <w:r w:rsidRPr="00283492">
          <w:rPr>
            <w:noProof/>
            <w:webHidden/>
            <w:color w:val="2B579A"/>
            <w:sz w:val="24"/>
            <w:szCs w:val="24"/>
            <w:shd w:val="clear" w:color="auto" w:fill="E6E6E6"/>
          </w:rPr>
          <w:fldChar w:fldCharType="begin"/>
        </w:r>
        <w:r w:rsidRPr="00283492">
          <w:rPr>
            <w:noProof/>
            <w:webHidden/>
            <w:sz w:val="24"/>
            <w:szCs w:val="24"/>
          </w:rPr>
          <w:instrText xml:space="preserve"> PAGEREF _Toc56505899 \h </w:instrText>
        </w:r>
        <w:r w:rsidRPr="00283492">
          <w:rPr>
            <w:noProof/>
            <w:webHidden/>
            <w:color w:val="2B579A"/>
            <w:sz w:val="24"/>
            <w:szCs w:val="24"/>
            <w:shd w:val="clear" w:color="auto" w:fill="E6E6E6"/>
          </w:rPr>
        </w:r>
        <w:r w:rsidRPr="00283492">
          <w:rPr>
            <w:noProof/>
            <w:webHidden/>
            <w:color w:val="2B579A"/>
            <w:sz w:val="24"/>
            <w:szCs w:val="24"/>
            <w:shd w:val="clear" w:color="auto" w:fill="E6E6E6"/>
          </w:rPr>
          <w:fldChar w:fldCharType="separate"/>
        </w:r>
        <w:r w:rsidRPr="00283492">
          <w:rPr>
            <w:noProof/>
            <w:webHidden/>
            <w:sz w:val="24"/>
            <w:szCs w:val="24"/>
          </w:rPr>
          <w:t>3</w:t>
        </w:r>
        <w:r w:rsidRPr="00283492">
          <w:rPr>
            <w:noProof/>
            <w:webHidden/>
            <w:color w:val="2B579A"/>
            <w:sz w:val="24"/>
            <w:szCs w:val="24"/>
            <w:shd w:val="clear" w:color="auto" w:fill="E6E6E6"/>
          </w:rPr>
          <w:fldChar w:fldCharType="end"/>
        </w:r>
      </w:hyperlink>
    </w:p>
    <w:p w14:paraId="026D6F6E"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0" w:history="1">
        <w:r w:rsidR="0012295A" w:rsidRPr="00283492">
          <w:rPr>
            <w:rStyle w:val="Hyperlink"/>
            <w:noProof/>
            <w:sz w:val="24"/>
            <w:szCs w:val="24"/>
          </w:rPr>
          <w:t>1.1</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System to be Produced:</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_Toc56505900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3</w:t>
        </w:r>
        <w:r w:rsidR="0012295A" w:rsidRPr="00283492">
          <w:rPr>
            <w:noProof/>
            <w:webHidden/>
            <w:color w:val="2B579A"/>
            <w:sz w:val="24"/>
            <w:szCs w:val="24"/>
            <w:shd w:val="clear" w:color="auto" w:fill="E6E6E6"/>
          </w:rPr>
          <w:fldChar w:fldCharType="end"/>
        </w:r>
      </w:hyperlink>
    </w:p>
    <w:p w14:paraId="3B587433"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1" w:history="1">
        <w:r w:rsidR="0012295A" w:rsidRPr="00283492">
          <w:rPr>
            <w:rStyle w:val="Hyperlink"/>
            <w:noProof/>
            <w:sz w:val="24"/>
            <w:szCs w:val="24"/>
          </w:rPr>
          <w:t>1.2</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Applicable Standards: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_Toc56505901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3</w:t>
        </w:r>
        <w:r w:rsidR="0012295A" w:rsidRPr="00283492">
          <w:rPr>
            <w:noProof/>
            <w:webHidden/>
            <w:color w:val="2B579A"/>
            <w:sz w:val="24"/>
            <w:szCs w:val="24"/>
            <w:shd w:val="clear" w:color="auto" w:fill="E6E6E6"/>
          </w:rPr>
          <w:fldChar w:fldCharType="end"/>
        </w:r>
      </w:hyperlink>
    </w:p>
    <w:p w14:paraId="4B6EACEF"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2" w:history="1">
        <w:r w:rsidR="0012295A" w:rsidRPr="00283492">
          <w:rPr>
            <w:rStyle w:val="Hyperlink"/>
            <w:noProof/>
            <w:sz w:val="24"/>
            <w:szCs w:val="24"/>
          </w:rPr>
          <w:t>1.3</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Definitions, Acronyms, and Abbreviations: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_Toc56505902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3</w:t>
        </w:r>
        <w:r w:rsidR="0012295A" w:rsidRPr="00283492">
          <w:rPr>
            <w:noProof/>
            <w:webHidden/>
            <w:color w:val="2B579A"/>
            <w:sz w:val="24"/>
            <w:szCs w:val="24"/>
            <w:shd w:val="clear" w:color="auto" w:fill="E6E6E6"/>
          </w:rPr>
          <w:fldChar w:fldCharType="end"/>
        </w:r>
      </w:hyperlink>
    </w:p>
    <w:p w14:paraId="6FED2696" w14:textId="77777777" w:rsidR="0012295A" w:rsidRPr="00283492" w:rsidRDefault="00166BDA" w:rsidP="0012295A">
      <w:pPr>
        <w:pStyle w:val="TOC1"/>
        <w:tabs>
          <w:tab w:val="left" w:pos="440"/>
          <w:tab w:val="right" w:leader="dot" w:pos="9350"/>
        </w:tabs>
        <w:rPr>
          <w:rFonts w:eastAsiaTheme="minorEastAsia" w:cstheme="minorBidi"/>
          <w:b w:val="0"/>
          <w:bCs w:val="0"/>
          <w:caps w:val="0"/>
          <w:noProof/>
          <w:sz w:val="32"/>
          <w:szCs w:val="32"/>
          <w:lang w:val="en-US" w:eastAsia="ja-JP"/>
        </w:rPr>
      </w:pPr>
      <w:hyperlink w:anchor="_Toc56505903" w:history="1">
        <w:r w:rsidR="0012295A" w:rsidRPr="00283492">
          <w:rPr>
            <w:rStyle w:val="Hyperlink"/>
            <w:noProof/>
            <w:sz w:val="24"/>
            <w:szCs w:val="24"/>
          </w:rPr>
          <w:t>2</w:t>
        </w:r>
        <w:r w:rsidR="0012295A" w:rsidRPr="00283492">
          <w:rPr>
            <w:rFonts w:eastAsiaTheme="minorEastAsia" w:cstheme="minorBidi"/>
            <w:b w:val="0"/>
            <w:bCs w:val="0"/>
            <w:caps w:val="0"/>
            <w:noProof/>
            <w:sz w:val="32"/>
            <w:szCs w:val="32"/>
            <w:lang w:val="en-US" w:eastAsia="ja-JP"/>
          </w:rPr>
          <w:tab/>
        </w:r>
        <w:r w:rsidR="0012295A" w:rsidRPr="00283492">
          <w:rPr>
            <w:rStyle w:val="Hyperlink"/>
            <w:noProof/>
            <w:sz w:val="24"/>
            <w:szCs w:val="24"/>
          </w:rPr>
          <w:t>Product Overview</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_Toc56505903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4</w:t>
        </w:r>
        <w:r w:rsidR="0012295A" w:rsidRPr="00283492">
          <w:rPr>
            <w:noProof/>
            <w:webHidden/>
            <w:color w:val="2B579A"/>
            <w:sz w:val="24"/>
            <w:szCs w:val="24"/>
            <w:shd w:val="clear" w:color="auto" w:fill="E6E6E6"/>
          </w:rPr>
          <w:fldChar w:fldCharType="end"/>
        </w:r>
      </w:hyperlink>
    </w:p>
    <w:p w14:paraId="77EE398E"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4" w:history="1">
        <w:r w:rsidR="0012295A" w:rsidRPr="00283492">
          <w:rPr>
            <w:rStyle w:val="Hyperlink"/>
            <w:noProof/>
            <w:sz w:val="24"/>
            <w:szCs w:val="24"/>
          </w:rPr>
          <w:t>2.1</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Assumptions: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_Toc56505904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4</w:t>
        </w:r>
        <w:r w:rsidR="0012295A" w:rsidRPr="00283492">
          <w:rPr>
            <w:noProof/>
            <w:webHidden/>
            <w:color w:val="2B579A"/>
            <w:sz w:val="24"/>
            <w:szCs w:val="24"/>
            <w:shd w:val="clear" w:color="auto" w:fill="E6E6E6"/>
          </w:rPr>
          <w:fldChar w:fldCharType="end"/>
        </w:r>
      </w:hyperlink>
    </w:p>
    <w:p w14:paraId="0923008A"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5" w:history="1">
        <w:r w:rsidR="0012295A" w:rsidRPr="00283492">
          <w:rPr>
            <w:rStyle w:val="Hyperlink"/>
            <w:noProof/>
            <w:sz w:val="24"/>
            <w:szCs w:val="24"/>
          </w:rPr>
          <w:t>2.2</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Stakeholders: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_Toc56505905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4</w:t>
        </w:r>
        <w:r w:rsidR="0012295A" w:rsidRPr="00283492">
          <w:rPr>
            <w:noProof/>
            <w:webHidden/>
            <w:color w:val="2B579A"/>
            <w:sz w:val="24"/>
            <w:szCs w:val="24"/>
            <w:shd w:val="clear" w:color="auto" w:fill="E6E6E6"/>
          </w:rPr>
          <w:fldChar w:fldCharType="end"/>
        </w:r>
      </w:hyperlink>
    </w:p>
    <w:p w14:paraId="1ED85CAA"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6" w:history="1">
        <w:r w:rsidR="0012295A" w:rsidRPr="00283492">
          <w:rPr>
            <w:rStyle w:val="Hyperlink"/>
            <w:noProof/>
            <w:sz w:val="24"/>
            <w:szCs w:val="24"/>
          </w:rPr>
          <w:t>2.3</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Event Table:</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_Toc56505906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4</w:t>
        </w:r>
        <w:r w:rsidR="0012295A" w:rsidRPr="00283492">
          <w:rPr>
            <w:noProof/>
            <w:webHidden/>
            <w:color w:val="2B579A"/>
            <w:sz w:val="24"/>
            <w:szCs w:val="24"/>
            <w:shd w:val="clear" w:color="auto" w:fill="E6E6E6"/>
          </w:rPr>
          <w:fldChar w:fldCharType="end"/>
        </w:r>
      </w:hyperlink>
    </w:p>
    <w:p w14:paraId="6D67B7E0"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7" w:history="1">
        <w:r w:rsidR="0012295A" w:rsidRPr="00283492">
          <w:rPr>
            <w:rStyle w:val="Hyperlink"/>
            <w:noProof/>
            <w:sz w:val="24"/>
            <w:szCs w:val="24"/>
          </w:rPr>
          <w:t>2.4</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Use Case Diagram:</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_Toc56505907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5</w:t>
        </w:r>
        <w:r w:rsidR="0012295A" w:rsidRPr="00283492">
          <w:rPr>
            <w:noProof/>
            <w:webHidden/>
            <w:color w:val="2B579A"/>
            <w:sz w:val="24"/>
            <w:szCs w:val="24"/>
            <w:shd w:val="clear" w:color="auto" w:fill="E6E6E6"/>
          </w:rPr>
          <w:fldChar w:fldCharType="end"/>
        </w:r>
      </w:hyperlink>
    </w:p>
    <w:p w14:paraId="3F060F93"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8" w:history="1">
        <w:r w:rsidR="0012295A" w:rsidRPr="00283492">
          <w:rPr>
            <w:rStyle w:val="Hyperlink"/>
            <w:noProof/>
            <w:sz w:val="24"/>
            <w:szCs w:val="24"/>
          </w:rPr>
          <w:t>2.5</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Use Case Descriptions: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_Toc56505908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5</w:t>
        </w:r>
        <w:r w:rsidR="0012295A" w:rsidRPr="00283492">
          <w:rPr>
            <w:noProof/>
            <w:webHidden/>
            <w:color w:val="2B579A"/>
            <w:sz w:val="24"/>
            <w:szCs w:val="24"/>
            <w:shd w:val="clear" w:color="auto" w:fill="E6E6E6"/>
          </w:rPr>
          <w:fldChar w:fldCharType="end"/>
        </w:r>
      </w:hyperlink>
    </w:p>
    <w:p w14:paraId="66905656" w14:textId="77777777" w:rsidR="0012295A" w:rsidRPr="00283492" w:rsidRDefault="00166BDA" w:rsidP="0012295A">
      <w:pPr>
        <w:pStyle w:val="TOC1"/>
        <w:tabs>
          <w:tab w:val="left" w:pos="440"/>
          <w:tab w:val="right" w:leader="dot" w:pos="9350"/>
        </w:tabs>
        <w:rPr>
          <w:rFonts w:eastAsiaTheme="minorEastAsia" w:cstheme="minorBidi"/>
          <w:b w:val="0"/>
          <w:bCs w:val="0"/>
          <w:caps w:val="0"/>
          <w:noProof/>
          <w:sz w:val="32"/>
          <w:szCs w:val="32"/>
          <w:lang w:val="en-US" w:eastAsia="ja-JP"/>
        </w:rPr>
      </w:pPr>
      <w:hyperlink w:anchor="_Toc56505909" w:history="1">
        <w:r w:rsidR="0012295A" w:rsidRPr="00283492">
          <w:rPr>
            <w:rStyle w:val="Hyperlink"/>
            <w:noProof/>
            <w:sz w:val="24"/>
            <w:szCs w:val="24"/>
          </w:rPr>
          <w:t>3</w:t>
        </w:r>
        <w:r w:rsidR="0012295A" w:rsidRPr="00283492">
          <w:rPr>
            <w:rFonts w:eastAsiaTheme="minorEastAsia" w:cstheme="minorBidi"/>
            <w:b w:val="0"/>
            <w:bCs w:val="0"/>
            <w:caps w:val="0"/>
            <w:noProof/>
            <w:sz w:val="32"/>
            <w:szCs w:val="32"/>
            <w:lang w:val="en-US" w:eastAsia="ja-JP"/>
          </w:rPr>
          <w:tab/>
        </w:r>
        <w:r w:rsidR="0012295A" w:rsidRPr="00283492">
          <w:rPr>
            <w:rStyle w:val="Hyperlink"/>
            <w:noProof/>
            <w:sz w:val="24"/>
            <w:szCs w:val="24"/>
          </w:rPr>
          <w:t>Specific Requirements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_Toc56505909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6</w:t>
        </w:r>
        <w:r w:rsidR="0012295A" w:rsidRPr="00283492">
          <w:rPr>
            <w:noProof/>
            <w:webHidden/>
            <w:color w:val="2B579A"/>
            <w:sz w:val="24"/>
            <w:szCs w:val="24"/>
            <w:shd w:val="clear" w:color="auto" w:fill="E6E6E6"/>
          </w:rPr>
          <w:fldChar w:fldCharType="end"/>
        </w:r>
      </w:hyperlink>
    </w:p>
    <w:p w14:paraId="4A4D1C93"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0" w:history="1">
        <w:r w:rsidR="0012295A" w:rsidRPr="00283492">
          <w:rPr>
            <w:rStyle w:val="Hyperlink"/>
            <w:noProof/>
            <w:sz w:val="24"/>
            <w:szCs w:val="24"/>
          </w:rPr>
          <w:t>3.1</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Functional Requirements: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_Toc56505910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6</w:t>
        </w:r>
        <w:r w:rsidR="0012295A" w:rsidRPr="00283492">
          <w:rPr>
            <w:noProof/>
            <w:webHidden/>
            <w:color w:val="2B579A"/>
            <w:sz w:val="24"/>
            <w:szCs w:val="24"/>
            <w:shd w:val="clear" w:color="auto" w:fill="E6E6E6"/>
          </w:rPr>
          <w:fldChar w:fldCharType="end"/>
        </w:r>
      </w:hyperlink>
    </w:p>
    <w:p w14:paraId="0B4E0C7F"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1" w:history="1">
        <w:r w:rsidR="0012295A" w:rsidRPr="00283492">
          <w:rPr>
            <w:rStyle w:val="Hyperlink"/>
            <w:noProof/>
            <w:sz w:val="24"/>
            <w:szCs w:val="24"/>
          </w:rPr>
          <w:t>3.2</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Interface Requirements: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_Toc56505911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6</w:t>
        </w:r>
        <w:r w:rsidR="0012295A" w:rsidRPr="00283492">
          <w:rPr>
            <w:noProof/>
            <w:webHidden/>
            <w:color w:val="2B579A"/>
            <w:sz w:val="24"/>
            <w:szCs w:val="24"/>
            <w:shd w:val="clear" w:color="auto" w:fill="E6E6E6"/>
          </w:rPr>
          <w:fldChar w:fldCharType="end"/>
        </w:r>
      </w:hyperlink>
    </w:p>
    <w:p w14:paraId="4C42167D"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2" w:history="1">
        <w:r w:rsidR="0012295A" w:rsidRPr="00283492">
          <w:rPr>
            <w:rStyle w:val="Hyperlink"/>
            <w:noProof/>
            <w:sz w:val="24"/>
            <w:szCs w:val="24"/>
          </w:rPr>
          <w:t>3.3</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Physical Environment Requirements: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_Toc56505912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13</w:t>
        </w:r>
        <w:r w:rsidR="0012295A" w:rsidRPr="00283492">
          <w:rPr>
            <w:noProof/>
            <w:webHidden/>
            <w:color w:val="2B579A"/>
            <w:sz w:val="24"/>
            <w:szCs w:val="24"/>
            <w:shd w:val="clear" w:color="auto" w:fill="E6E6E6"/>
          </w:rPr>
          <w:fldChar w:fldCharType="end"/>
        </w:r>
      </w:hyperlink>
    </w:p>
    <w:p w14:paraId="1E6595A6"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3" w:history="1">
        <w:r w:rsidR="0012295A" w:rsidRPr="00283492">
          <w:rPr>
            <w:rStyle w:val="Hyperlink"/>
            <w:noProof/>
            <w:sz w:val="24"/>
            <w:szCs w:val="24"/>
          </w:rPr>
          <w:t>3.4</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User and Human Factors Requirements: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_Toc56505913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13</w:t>
        </w:r>
        <w:r w:rsidR="0012295A" w:rsidRPr="00283492">
          <w:rPr>
            <w:noProof/>
            <w:webHidden/>
            <w:color w:val="2B579A"/>
            <w:sz w:val="24"/>
            <w:szCs w:val="24"/>
            <w:shd w:val="clear" w:color="auto" w:fill="E6E6E6"/>
          </w:rPr>
          <w:fldChar w:fldCharType="end"/>
        </w:r>
      </w:hyperlink>
    </w:p>
    <w:p w14:paraId="3A2ACBC9"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4" w:history="1">
        <w:r w:rsidR="0012295A" w:rsidRPr="00283492">
          <w:rPr>
            <w:rStyle w:val="Hyperlink"/>
            <w:noProof/>
            <w:sz w:val="24"/>
            <w:szCs w:val="24"/>
          </w:rPr>
          <w:t>3.5</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Documentation Requirements: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_Toc56505914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13</w:t>
        </w:r>
        <w:r w:rsidR="0012295A" w:rsidRPr="00283492">
          <w:rPr>
            <w:noProof/>
            <w:webHidden/>
            <w:color w:val="2B579A"/>
            <w:sz w:val="24"/>
            <w:szCs w:val="24"/>
            <w:shd w:val="clear" w:color="auto" w:fill="E6E6E6"/>
          </w:rPr>
          <w:fldChar w:fldCharType="end"/>
        </w:r>
      </w:hyperlink>
    </w:p>
    <w:p w14:paraId="16D8A6A1"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5" w:history="1">
        <w:r w:rsidR="0012295A" w:rsidRPr="00283492">
          <w:rPr>
            <w:rStyle w:val="Hyperlink"/>
            <w:noProof/>
            <w:sz w:val="24"/>
            <w:szCs w:val="24"/>
          </w:rPr>
          <w:t>3.6</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Data Requirements: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_Toc56505915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13</w:t>
        </w:r>
        <w:r w:rsidR="0012295A" w:rsidRPr="00283492">
          <w:rPr>
            <w:noProof/>
            <w:webHidden/>
            <w:color w:val="2B579A"/>
            <w:sz w:val="24"/>
            <w:szCs w:val="24"/>
            <w:shd w:val="clear" w:color="auto" w:fill="E6E6E6"/>
          </w:rPr>
          <w:fldChar w:fldCharType="end"/>
        </w:r>
      </w:hyperlink>
    </w:p>
    <w:p w14:paraId="107D2258"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6" w:history="1">
        <w:r w:rsidR="0012295A" w:rsidRPr="00283492">
          <w:rPr>
            <w:rStyle w:val="Hyperlink"/>
            <w:noProof/>
            <w:sz w:val="24"/>
            <w:szCs w:val="24"/>
          </w:rPr>
          <w:t>3.7</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Resource Requirements: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_Toc56505916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15</w:t>
        </w:r>
        <w:r w:rsidR="0012295A" w:rsidRPr="00283492">
          <w:rPr>
            <w:noProof/>
            <w:webHidden/>
            <w:color w:val="2B579A"/>
            <w:sz w:val="24"/>
            <w:szCs w:val="24"/>
            <w:shd w:val="clear" w:color="auto" w:fill="E6E6E6"/>
          </w:rPr>
          <w:fldChar w:fldCharType="end"/>
        </w:r>
      </w:hyperlink>
    </w:p>
    <w:p w14:paraId="2B9B31C2"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7" w:history="1">
        <w:r w:rsidR="0012295A" w:rsidRPr="00283492">
          <w:rPr>
            <w:rStyle w:val="Hyperlink"/>
            <w:noProof/>
            <w:sz w:val="24"/>
            <w:szCs w:val="24"/>
          </w:rPr>
          <w:t>3.8</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Security Requirements: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_Toc56505917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18</w:t>
        </w:r>
        <w:r w:rsidR="0012295A" w:rsidRPr="00283492">
          <w:rPr>
            <w:noProof/>
            <w:webHidden/>
            <w:color w:val="2B579A"/>
            <w:sz w:val="24"/>
            <w:szCs w:val="24"/>
            <w:shd w:val="clear" w:color="auto" w:fill="E6E6E6"/>
          </w:rPr>
          <w:fldChar w:fldCharType="end"/>
        </w:r>
      </w:hyperlink>
    </w:p>
    <w:p w14:paraId="7BD0A442" w14:textId="77777777" w:rsidR="0012295A" w:rsidRPr="00283492" w:rsidRDefault="00166BDA"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8" w:history="1">
        <w:r w:rsidR="0012295A" w:rsidRPr="00283492">
          <w:rPr>
            <w:rStyle w:val="Hyperlink"/>
            <w:noProof/>
            <w:sz w:val="24"/>
            <w:szCs w:val="24"/>
          </w:rPr>
          <w:t>3.9</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Quality Assurance Requirements:</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_Toc56505918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19</w:t>
        </w:r>
        <w:r w:rsidR="0012295A" w:rsidRPr="00283492">
          <w:rPr>
            <w:noProof/>
            <w:webHidden/>
            <w:color w:val="2B579A"/>
            <w:sz w:val="24"/>
            <w:szCs w:val="24"/>
            <w:shd w:val="clear" w:color="auto" w:fill="E6E6E6"/>
          </w:rPr>
          <w:fldChar w:fldCharType="end"/>
        </w:r>
      </w:hyperlink>
    </w:p>
    <w:p w14:paraId="0E3A6E71" w14:textId="77777777" w:rsidR="0012295A" w:rsidRPr="00283492" w:rsidRDefault="00166BDA" w:rsidP="0012295A">
      <w:pPr>
        <w:pStyle w:val="TOC1"/>
        <w:tabs>
          <w:tab w:val="left" w:pos="440"/>
          <w:tab w:val="right" w:leader="dot" w:pos="9350"/>
        </w:tabs>
        <w:rPr>
          <w:rFonts w:eastAsiaTheme="minorEastAsia" w:cstheme="minorBidi"/>
          <w:b w:val="0"/>
          <w:bCs w:val="0"/>
          <w:caps w:val="0"/>
          <w:noProof/>
          <w:sz w:val="32"/>
          <w:szCs w:val="32"/>
          <w:lang w:val="en-US" w:eastAsia="ja-JP"/>
        </w:rPr>
      </w:pPr>
      <w:hyperlink w:anchor="_Toc56505919" w:history="1">
        <w:r w:rsidR="0012295A" w:rsidRPr="00283492">
          <w:rPr>
            <w:rStyle w:val="Hyperlink"/>
            <w:noProof/>
            <w:sz w:val="24"/>
            <w:szCs w:val="24"/>
          </w:rPr>
          <w:t>4</w:t>
        </w:r>
        <w:r w:rsidR="0012295A" w:rsidRPr="00283492">
          <w:rPr>
            <w:rFonts w:eastAsiaTheme="minorEastAsia" w:cstheme="minorBidi"/>
            <w:b w:val="0"/>
            <w:bCs w:val="0"/>
            <w:caps w:val="0"/>
            <w:noProof/>
            <w:sz w:val="32"/>
            <w:szCs w:val="32"/>
            <w:lang w:val="en-US" w:eastAsia="ja-JP"/>
          </w:rPr>
          <w:tab/>
        </w:r>
        <w:r w:rsidR="0012295A" w:rsidRPr="00283492">
          <w:rPr>
            <w:rStyle w:val="Hyperlink"/>
            <w:noProof/>
            <w:sz w:val="24"/>
            <w:szCs w:val="24"/>
          </w:rPr>
          <w:t>Supporting Material</w:t>
        </w:r>
        <w:r w:rsidR="0012295A" w:rsidRPr="00283492">
          <w:rPr>
            <w:noProof/>
            <w:webHidden/>
            <w:sz w:val="24"/>
            <w:szCs w:val="24"/>
          </w:rPr>
          <w:tab/>
        </w:r>
        <w:r w:rsidR="0012295A" w:rsidRPr="00283492">
          <w:rPr>
            <w:noProof/>
            <w:webHidden/>
            <w:color w:val="2B579A"/>
            <w:sz w:val="24"/>
            <w:szCs w:val="24"/>
            <w:shd w:val="clear" w:color="auto" w:fill="E6E6E6"/>
          </w:rPr>
          <w:fldChar w:fldCharType="begin"/>
        </w:r>
        <w:r w:rsidR="0012295A" w:rsidRPr="00283492">
          <w:rPr>
            <w:noProof/>
            <w:webHidden/>
            <w:sz w:val="24"/>
            <w:szCs w:val="24"/>
          </w:rPr>
          <w:instrText xml:space="preserve"> PAGEREF _Toc56505919 \h </w:instrText>
        </w:r>
        <w:r w:rsidR="0012295A" w:rsidRPr="00283492">
          <w:rPr>
            <w:noProof/>
            <w:webHidden/>
            <w:color w:val="2B579A"/>
            <w:sz w:val="24"/>
            <w:szCs w:val="24"/>
            <w:shd w:val="clear" w:color="auto" w:fill="E6E6E6"/>
          </w:rPr>
        </w:r>
        <w:r w:rsidR="0012295A" w:rsidRPr="00283492">
          <w:rPr>
            <w:noProof/>
            <w:webHidden/>
            <w:color w:val="2B579A"/>
            <w:sz w:val="24"/>
            <w:szCs w:val="24"/>
            <w:shd w:val="clear" w:color="auto" w:fill="E6E6E6"/>
          </w:rPr>
          <w:fldChar w:fldCharType="separate"/>
        </w:r>
        <w:r w:rsidR="0012295A" w:rsidRPr="00283492">
          <w:rPr>
            <w:noProof/>
            <w:webHidden/>
            <w:sz w:val="24"/>
            <w:szCs w:val="24"/>
          </w:rPr>
          <w:t>20</w:t>
        </w:r>
        <w:r w:rsidR="0012295A" w:rsidRPr="00283492">
          <w:rPr>
            <w:noProof/>
            <w:webHidden/>
            <w:color w:val="2B579A"/>
            <w:sz w:val="24"/>
            <w:szCs w:val="24"/>
            <w:shd w:val="clear" w:color="auto" w:fill="E6E6E6"/>
          </w:rPr>
          <w:fldChar w:fldCharType="end"/>
        </w:r>
      </w:hyperlink>
    </w:p>
    <w:p w14:paraId="72AB9F44" w14:textId="77777777" w:rsidR="0012295A" w:rsidRPr="00B22886" w:rsidRDefault="0012295A" w:rsidP="0012295A">
      <w:pPr>
        <w:rPr>
          <w:color w:val="000000" w:themeColor="text1"/>
          <w:sz w:val="52"/>
          <w:szCs w:val="52"/>
        </w:rPr>
      </w:pPr>
      <w:r w:rsidRPr="00283492">
        <w:rPr>
          <w:color w:val="000000" w:themeColor="text1"/>
          <w:sz w:val="44"/>
          <w:szCs w:val="44"/>
          <w:shd w:val="clear" w:color="auto" w:fill="E6E6E6"/>
        </w:rPr>
        <w:fldChar w:fldCharType="end"/>
      </w:r>
      <w:r w:rsidRPr="00B22886">
        <w:rPr>
          <w:color w:val="000000" w:themeColor="text1"/>
          <w:sz w:val="32"/>
          <w:szCs w:val="32"/>
        </w:rPr>
        <w:br w:type="page"/>
      </w:r>
    </w:p>
    <w:p w14:paraId="3D09F913" w14:textId="77777777" w:rsidR="0012295A" w:rsidRPr="00283492" w:rsidRDefault="0012295A" w:rsidP="0012295A">
      <w:pPr>
        <w:pStyle w:val="Heading1"/>
        <w:rPr>
          <w:color w:val="000000" w:themeColor="text1"/>
        </w:rPr>
      </w:pPr>
      <w:bookmarkStart w:id="0" w:name="_Toc56505899"/>
      <w:r w:rsidRPr="00283492">
        <w:rPr>
          <w:color w:val="000000" w:themeColor="text1"/>
        </w:rPr>
        <w:lastRenderedPageBreak/>
        <w:t>Introduction</w:t>
      </w:r>
      <w:bookmarkEnd w:id="0"/>
      <w:r w:rsidRPr="00283492">
        <w:rPr>
          <w:color w:val="000000" w:themeColor="text1"/>
        </w:rPr>
        <w:t xml:space="preserve"> </w:t>
      </w:r>
    </w:p>
    <w:p w14:paraId="42A53408" w14:textId="77777777" w:rsidR="0012295A" w:rsidRPr="00283492" w:rsidRDefault="0012295A" w:rsidP="0012295A">
      <w:pPr>
        <w:pStyle w:val="Heading2"/>
        <w:rPr>
          <w:color w:val="000000" w:themeColor="text1"/>
        </w:rPr>
      </w:pPr>
      <w:bookmarkStart w:id="1" w:name="_Toc56505900"/>
      <w:r w:rsidRPr="00283492">
        <w:rPr>
          <w:color w:val="000000" w:themeColor="text1"/>
        </w:rPr>
        <w:t>System to be Produced:</w:t>
      </w:r>
      <w:bookmarkEnd w:id="1"/>
    </w:p>
    <w:p w14:paraId="56C9E07C" w14:textId="61C95830" w:rsidR="0012295A" w:rsidRPr="00283492" w:rsidRDefault="0012295A" w:rsidP="00283492">
      <w:pPr>
        <w:spacing w:before="240" w:after="240" w:line="276" w:lineRule="auto"/>
        <w:rPr>
          <w:rFonts w:ascii="Arial" w:hAnsi="Arial" w:cs="Arial"/>
          <w:color w:val="000000" w:themeColor="text1"/>
        </w:rPr>
      </w:pPr>
      <w:r w:rsidRPr="4129296D">
        <w:rPr>
          <w:rFonts w:ascii="Arial" w:hAnsi="Arial" w:cs="Arial"/>
          <w:color w:val="000000" w:themeColor="text1"/>
        </w:rPr>
        <w:t xml:space="preserve">The goal of this system is to produce an application that will allow for friends, family, and acquaintances to be reminded when to contact others. </w:t>
      </w:r>
      <w:r w:rsidR="73A1FEEE" w:rsidRPr="4129296D">
        <w:rPr>
          <w:rFonts w:ascii="Arial" w:hAnsi="Arial" w:cs="Arial"/>
          <w:color w:val="000000" w:themeColor="text1"/>
        </w:rPr>
        <w:t>In this era, it has become common to contact and maintain communication with people via social media platforms like Twitter, Facebook, and Instagram</w:t>
      </w:r>
      <w:r w:rsidRPr="4129296D">
        <w:rPr>
          <w:rFonts w:ascii="Arial" w:hAnsi="Arial" w:cs="Arial"/>
          <w:color w:val="000000" w:themeColor="text1"/>
        </w:rPr>
        <w:t xml:space="preserve">. In times of busy lifestyles and events such as </w:t>
      </w:r>
      <w:r w:rsidR="3B63B021" w:rsidRPr="4129296D">
        <w:rPr>
          <w:rFonts w:ascii="Arial" w:hAnsi="Arial" w:cs="Arial"/>
          <w:color w:val="000000" w:themeColor="text1"/>
        </w:rPr>
        <w:t xml:space="preserve">long periods of </w:t>
      </w:r>
      <w:r w:rsidRPr="4129296D">
        <w:rPr>
          <w:rFonts w:ascii="Arial" w:hAnsi="Arial" w:cs="Arial"/>
          <w:color w:val="000000" w:themeColor="text1"/>
        </w:rPr>
        <w:t xml:space="preserve">quarantine many forget to contact others. This communication and contact, even </w:t>
      </w:r>
      <w:proofErr w:type="spellStart"/>
      <w:r w:rsidRPr="4129296D">
        <w:rPr>
          <w:rFonts w:ascii="Arial" w:hAnsi="Arial" w:cs="Arial"/>
          <w:color w:val="000000" w:themeColor="text1"/>
        </w:rPr>
        <w:t>through</w:t>
      </w:r>
      <w:proofErr w:type="spellEnd"/>
      <w:r w:rsidRPr="4129296D">
        <w:rPr>
          <w:rFonts w:ascii="Arial" w:hAnsi="Arial" w:cs="Arial"/>
          <w:color w:val="000000" w:themeColor="text1"/>
        </w:rPr>
        <w:t xml:space="preserve"> a simple text, can help others from feeling isolated, depressed, or negative. This application will keep track of t</w:t>
      </w:r>
      <w:r w:rsidR="50D9B0D5" w:rsidRPr="4129296D">
        <w:rPr>
          <w:rFonts w:ascii="Arial" w:hAnsi="Arial" w:cs="Arial"/>
          <w:color w:val="000000" w:themeColor="text1"/>
        </w:rPr>
        <w:t>he communication between the user and others they contact on social media platforms</w:t>
      </w:r>
      <w:r w:rsidRPr="4129296D">
        <w:rPr>
          <w:rFonts w:ascii="Arial" w:hAnsi="Arial" w:cs="Arial"/>
          <w:color w:val="000000" w:themeColor="text1"/>
        </w:rPr>
        <w:t xml:space="preserve">. For each contact there will be a living calculated average, this living average will fluctuate based on the number of times the participant communicates. The user will be reminded when these averages fall to communicate with the person they may have forgotten about or become too busy to remember to talk to. </w:t>
      </w:r>
    </w:p>
    <w:p w14:paraId="19B5DD20" w14:textId="77777777" w:rsidR="0012295A" w:rsidRPr="00283492" w:rsidRDefault="0012295A" w:rsidP="0012295A">
      <w:pPr>
        <w:pStyle w:val="Heading2"/>
        <w:rPr>
          <w:color w:val="000000" w:themeColor="text1"/>
        </w:rPr>
      </w:pPr>
      <w:bookmarkStart w:id="2" w:name="_Toc56505901"/>
      <w:r w:rsidRPr="00283492">
        <w:rPr>
          <w:color w:val="000000" w:themeColor="text1"/>
        </w:rPr>
        <w:t>Applicable Standards:</w:t>
      </w:r>
      <w:bookmarkEnd w:id="2"/>
    </w:p>
    <w:p w14:paraId="70F0D390" w14:textId="77777777" w:rsidR="0012295A" w:rsidRPr="00991F83" w:rsidRDefault="0012295A" w:rsidP="00991F83">
      <w:pPr>
        <w:spacing w:before="240" w:after="240" w:line="276" w:lineRule="auto"/>
        <w:rPr>
          <w:rFonts w:ascii="Arial" w:hAnsi="Arial" w:cs="Arial"/>
          <w:color w:val="000000" w:themeColor="text1"/>
        </w:rPr>
      </w:pPr>
      <w:r w:rsidRPr="00991F83">
        <w:rPr>
          <w:rFonts w:ascii="Arial" w:hAnsi="Arial" w:cs="Arial"/>
          <w:color w:val="000000" w:themeColor="text1"/>
        </w:rPr>
        <w:t>The standards identified below are in correlation with those outlined in the Apple Developer Guidelines (see Section 4), and only those relevant to this system are discussed.</w:t>
      </w:r>
    </w:p>
    <w:p w14:paraId="61F12B54" w14:textId="311D852C" w:rsidR="0012295A" w:rsidRPr="00991F83" w:rsidRDefault="0012295A" w:rsidP="00991F83">
      <w:pPr>
        <w:numPr>
          <w:ilvl w:val="0"/>
          <w:numId w:val="6"/>
        </w:numPr>
        <w:spacing w:before="240" w:after="240" w:line="276" w:lineRule="auto"/>
        <w:rPr>
          <w:rFonts w:ascii="Arial" w:hAnsi="Arial" w:cs="Arial"/>
          <w:color w:val="000000" w:themeColor="text1"/>
        </w:rPr>
      </w:pPr>
      <w:r w:rsidRPr="4129296D">
        <w:rPr>
          <w:rFonts w:ascii="Arial" w:hAnsi="Arial" w:cs="Arial"/>
          <w:color w:val="000000" w:themeColor="text1"/>
        </w:rPr>
        <w:t xml:space="preserve">The system will require user permission </w:t>
      </w:r>
      <w:r w:rsidR="2F9EE79D" w:rsidRPr="4129296D">
        <w:rPr>
          <w:rFonts w:ascii="Arial" w:hAnsi="Arial" w:cs="Arial"/>
          <w:color w:val="000000" w:themeColor="text1"/>
        </w:rPr>
        <w:t xml:space="preserve">for each individual social media platform </w:t>
      </w:r>
      <w:r w:rsidRPr="4129296D">
        <w:rPr>
          <w:rFonts w:ascii="Arial" w:hAnsi="Arial" w:cs="Arial"/>
          <w:color w:val="000000" w:themeColor="text1"/>
        </w:rPr>
        <w:t>before collecting data</w:t>
      </w:r>
    </w:p>
    <w:p w14:paraId="7C1824A2" w14:textId="77777777" w:rsidR="0012295A" w:rsidRPr="00283492" w:rsidRDefault="0012295A" w:rsidP="0012295A">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The system cannot access/collect user data unless </w:t>
      </w:r>
      <w:proofErr w:type="gramStart"/>
      <w:r w:rsidRPr="00283492">
        <w:rPr>
          <w:rFonts w:ascii="Arial" w:hAnsi="Arial" w:cs="Arial"/>
          <w:color w:val="000000" w:themeColor="text1"/>
        </w:rPr>
        <w:t>required</w:t>
      </w:r>
      <w:proofErr w:type="gramEnd"/>
    </w:p>
    <w:p w14:paraId="45424300" w14:textId="77777777" w:rsidR="0012295A" w:rsidRPr="00283492" w:rsidRDefault="0012295A" w:rsidP="0012295A">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User data will only ever be seen by the </w:t>
      </w:r>
      <w:proofErr w:type="gramStart"/>
      <w:r w:rsidRPr="00283492">
        <w:rPr>
          <w:rFonts w:ascii="Arial" w:hAnsi="Arial" w:cs="Arial"/>
          <w:color w:val="000000" w:themeColor="text1"/>
        </w:rPr>
        <w:t>user</w:t>
      </w:r>
      <w:proofErr w:type="gramEnd"/>
    </w:p>
    <w:p w14:paraId="1A11436D" w14:textId="77777777" w:rsidR="0012295A" w:rsidRPr="00283492" w:rsidRDefault="0012295A" w:rsidP="0012295A">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User data will never be sold/distributed to a third </w:t>
      </w:r>
      <w:proofErr w:type="gramStart"/>
      <w:r w:rsidRPr="00283492">
        <w:rPr>
          <w:rFonts w:ascii="Arial" w:hAnsi="Arial" w:cs="Arial"/>
          <w:color w:val="000000" w:themeColor="text1"/>
        </w:rPr>
        <w:t>party</w:t>
      </w:r>
      <w:proofErr w:type="gramEnd"/>
    </w:p>
    <w:p w14:paraId="235459B5" w14:textId="77777777" w:rsidR="0012295A" w:rsidRPr="00283492" w:rsidRDefault="0012295A" w:rsidP="0012295A">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User data collection will only occur when needed for the express purposes outlined in Section </w:t>
      </w:r>
      <w:proofErr w:type="gramStart"/>
      <w:r w:rsidRPr="00283492">
        <w:rPr>
          <w:rFonts w:ascii="Arial" w:hAnsi="Arial" w:cs="Arial"/>
          <w:color w:val="000000" w:themeColor="text1"/>
        </w:rPr>
        <w:t>1.1</w:t>
      </w:r>
      <w:proofErr w:type="gramEnd"/>
    </w:p>
    <w:p w14:paraId="76023590" w14:textId="05DC61D7" w:rsidR="0012295A" w:rsidRPr="00991F83" w:rsidRDefault="0012295A" w:rsidP="00991F83">
      <w:pPr>
        <w:numPr>
          <w:ilvl w:val="0"/>
          <w:numId w:val="6"/>
        </w:numPr>
        <w:spacing w:before="240" w:after="240" w:line="276" w:lineRule="auto"/>
        <w:rPr>
          <w:rFonts w:ascii="Arial" w:hAnsi="Arial" w:cs="Arial"/>
          <w:color w:val="000000" w:themeColor="text1"/>
        </w:rPr>
      </w:pPr>
      <w:r w:rsidRPr="57434054">
        <w:rPr>
          <w:rFonts w:ascii="Arial" w:hAnsi="Arial" w:cs="Arial"/>
          <w:color w:val="000000" w:themeColor="text1"/>
        </w:rPr>
        <w:t>The system is supported by the most current iOS version, iOS 13.7</w:t>
      </w:r>
      <w:ins w:id="3" w:author="Jackson, Elizabeth D." w:date="2021-02-08T20:30:00Z">
        <w:r w:rsidR="57614067" w:rsidRPr="57434054">
          <w:rPr>
            <w:rFonts w:ascii="Arial" w:hAnsi="Arial" w:cs="Arial"/>
            <w:color w:val="000000" w:themeColor="text1"/>
          </w:rPr>
          <w:t xml:space="preserve"> </w:t>
        </w:r>
      </w:ins>
    </w:p>
    <w:p w14:paraId="4DCDDA16" w14:textId="77777777" w:rsidR="0012295A" w:rsidRPr="00991F83" w:rsidRDefault="0012295A" w:rsidP="00991F83">
      <w:pPr>
        <w:numPr>
          <w:ilvl w:val="0"/>
          <w:numId w:val="6"/>
        </w:numPr>
        <w:spacing w:before="240" w:after="240" w:line="276" w:lineRule="auto"/>
        <w:rPr>
          <w:rFonts w:ascii="Arial" w:hAnsi="Arial" w:cs="Arial"/>
          <w:color w:val="000000" w:themeColor="text1"/>
        </w:rPr>
      </w:pPr>
      <w:r w:rsidRPr="00991F83">
        <w:rPr>
          <w:rFonts w:ascii="Arial" w:hAnsi="Arial" w:cs="Arial"/>
          <w:color w:val="000000" w:themeColor="text1"/>
        </w:rPr>
        <w:t xml:space="preserve">The system uses entirely original code and </w:t>
      </w:r>
      <w:proofErr w:type="gramStart"/>
      <w:r w:rsidRPr="00991F83">
        <w:rPr>
          <w:rFonts w:ascii="Arial" w:hAnsi="Arial" w:cs="Arial"/>
          <w:color w:val="000000" w:themeColor="text1"/>
        </w:rPr>
        <w:t>UI</w:t>
      </w:r>
      <w:proofErr w:type="gramEnd"/>
    </w:p>
    <w:p w14:paraId="6D3452BC" w14:textId="77777777" w:rsidR="0012295A" w:rsidRPr="00991F83" w:rsidRDefault="0012295A" w:rsidP="00991F83">
      <w:pPr>
        <w:numPr>
          <w:ilvl w:val="0"/>
          <w:numId w:val="6"/>
        </w:numPr>
        <w:spacing w:before="240" w:after="240" w:line="276" w:lineRule="auto"/>
        <w:rPr>
          <w:rFonts w:ascii="Arial" w:hAnsi="Arial" w:cs="Arial"/>
          <w:color w:val="000000" w:themeColor="text1"/>
        </w:rPr>
      </w:pPr>
      <w:r w:rsidRPr="00991F83">
        <w:rPr>
          <w:rFonts w:ascii="Arial" w:hAnsi="Arial" w:cs="Arial"/>
          <w:color w:val="000000" w:themeColor="text1"/>
        </w:rPr>
        <w:t xml:space="preserve">The system is tailored towards being an app and not a </w:t>
      </w:r>
      <w:proofErr w:type="gramStart"/>
      <w:r w:rsidRPr="00991F83">
        <w:rPr>
          <w:rFonts w:ascii="Arial" w:hAnsi="Arial" w:cs="Arial"/>
          <w:color w:val="000000" w:themeColor="text1"/>
        </w:rPr>
        <w:t>website</w:t>
      </w:r>
      <w:proofErr w:type="gramEnd"/>
    </w:p>
    <w:p w14:paraId="0B56E0D9" w14:textId="77777777" w:rsidR="0012295A" w:rsidRPr="00991F83" w:rsidRDefault="0012295A" w:rsidP="00991F83">
      <w:pPr>
        <w:numPr>
          <w:ilvl w:val="0"/>
          <w:numId w:val="6"/>
        </w:numPr>
        <w:spacing w:before="240" w:after="240" w:line="276" w:lineRule="auto"/>
        <w:rPr>
          <w:rFonts w:ascii="Arial" w:hAnsi="Arial" w:cs="Arial"/>
          <w:color w:val="000000" w:themeColor="text1"/>
        </w:rPr>
      </w:pPr>
      <w:r w:rsidRPr="00991F83">
        <w:rPr>
          <w:rFonts w:ascii="Arial" w:hAnsi="Arial" w:cs="Arial"/>
          <w:color w:val="000000" w:themeColor="text1"/>
        </w:rPr>
        <w:t>The development team will follow the Apple Developer Code of Conduct</w:t>
      </w:r>
    </w:p>
    <w:p w14:paraId="1EFCA3B3" w14:textId="77777777" w:rsidR="0012295A" w:rsidRPr="00283492" w:rsidRDefault="0012295A" w:rsidP="0012295A">
      <w:pPr>
        <w:pStyle w:val="Heading2"/>
        <w:rPr>
          <w:color w:val="000000" w:themeColor="text1"/>
        </w:rPr>
      </w:pPr>
      <w:bookmarkStart w:id="4" w:name="_Toc56505902"/>
      <w:r w:rsidRPr="00283492">
        <w:rPr>
          <w:color w:val="000000" w:themeColor="text1"/>
        </w:rPr>
        <w:lastRenderedPageBreak/>
        <w:t>Definitions, Acronyms, and Abbreviations:</w:t>
      </w:r>
      <w:bookmarkEnd w:id="4"/>
    </w:p>
    <w:p w14:paraId="5D20CCB6"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57434054">
        <w:rPr>
          <w:rFonts w:ascii="Arial" w:hAnsi="Arial" w:cs="Arial"/>
          <w:color w:val="000000" w:themeColor="text1"/>
        </w:rPr>
        <w:t xml:space="preserve">Living Average: Average calculated based off of the current </w:t>
      </w:r>
      <w:proofErr w:type="gramStart"/>
      <w:r w:rsidRPr="57434054">
        <w:rPr>
          <w:rFonts w:ascii="Arial" w:hAnsi="Arial" w:cs="Arial"/>
          <w:color w:val="000000" w:themeColor="text1"/>
        </w:rPr>
        <w:t>amount</w:t>
      </w:r>
      <w:proofErr w:type="gramEnd"/>
      <w:r w:rsidRPr="57434054">
        <w:rPr>
          <w:rFonts w:ascii="Arial" w:hAnsi="Arial" w:cs="Arial"/>
          <w:color w:val="000000" w:themeColor="text1"/>
        </w:rPr>
        <w:t xml:space="preserve"> of times a user has texted or called another within a defined amount of time. Can raise or lower.</w:t>
      </w:r>
    </w:p>
    <w:p w14:paraId="4E5A5548"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The System: The term used to refer to the product/application. </w:t>
      </w:r>
    </w:p>
    <w:p w14:paraId="7A868BF6" w14:textId="77777777" w:rsidR="0012295A" w:rsidRPr="00283492" w:rsidRDefault="0012295A" w:rsidP="0012295A">
      <w:pPr>
        <w:pStyle w:val="Heading1"/>
        <w:rPr>
          <w:color w:val="000000" w:themeColor="text1"/>
        </w:rPr>
      </w:pPr>
      <w:bookmarkStart w:id="5" w:name="_Toc56505903"/>
      <w:r w:rsidRPr="00283492">
        <w:rPr>
          <w:color w:val="000000" w:themeColor="text1"/>
        </w:rPr>
        <w:t>Product Overview</w:t>
      </w:r>
      <w:bookmarkEnd w:id="5"/>
      <w:r w:rsidRPr="00283492">
        <w:rPr>
          <w:color w:val="000000" w:themeColor="text1"/>
        </w:rPr>
        <w:t xml:space="preserve"> </w:t>
      </w:r>
    </w:p>
    <w:p w14:paraId="16B45049" w14:textId="77777777" w:rsidR="0012295A" w:rsidRPr="00283492" w:rsidRDefault="0012295A" w:rsidP="0012295A">
      <w:pPr>
        <w:pStyle w:val="Heading2"/>
        <w:rPr>
          <w:color w:val="000000" w:themeColor="text1"/>
        </w:rPr>
      </w:pPr>
      <w:bookmarkStart w:id="6" w:name="_Toc56505904"/>
      <w:r w:rsidRPr="00283492">
        <w:rPr>
          <w:color w:val="000000" w:themeColor="text1"/>
        </w:rPr>
        <w:t>Assumptions:</w:t>
      </w:r>
      <w:bookmarkEnd w:id="6"/>
    </w:p>
    <w:p w14:paraId="1E78B3FF"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User will install and use app on iOS based </w:t>
      </w:r>
      <w:proofErr w:type="gramStart"/>
      <w:r w:rsidRPr="00283492">
        <w:rPr>
          <w:rFonts w:ascii="Arial" w:hAnsi="Arial" w:cs="Arial"/>
          <w:color w:val="000000" w:themeColor="text1"/>
        </w:rPr>
        <w:t>device</w:t>
      </w:r>
      <w:proofErr w:type="gramEnd"/>
    </w:p>
    <w:p w14:paraId="179E0F50"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57434054">
        <w:rPr>
          <w:rFonts w:ascii="Arial" w:hAnsi="Arial" w:cs="Arial"/>
          <w:color w:val="000000" w:themeColor="text1"/>
        </w:rPr>
        <w:t>User will have at least 5 MB of storage (current project size after initial archive).</w:t>
      </w:r>
    </w:p>
    <w:p w14:paraId="25BE2317"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Application will be designed to operate on iPhone running at least iOS </w:t>
      </w:r>
      <w:proofErr w:type="gramStart"/>
      <w:r w:rsidRPr="00283492">
        <w:rPr>
          <w:rFonts w:ascii="Arial" w:hAnsi="Arial" w:cs="Arial"/>
          <w:color w:val="000000" w:themeColor="text1"/>
        </w:rPr>
        <w:t>13.7</w:t>
      </w:r>
      <w:proofErr w:type="gramEnd"/>
    </w:p>
    <w:p w14:paraId="0A54F796" w14:textId="77777777" w:rsidR="0012295A" w:rsidRPr="00283492" w:rsidRDefault="0012295A" w:rsidP="0012295A">
      <w:pPr>
        <w:pStyle w:val="Heading2"/>
        <w:rPr>
          <w:color w:val="000000" w:themeColor="text1"/>
        </w:rPr>
      </w:pPr>
      <w:bookmarkStart w:id="7" w:name="_Toc56505905"/>
      <w:r w:rsidRPr="00283492">
        <w:rPr>
          <w:color w:val="000000" w:themeColor="text1"/>
        </w:rPr>
        <w:t>Stakeholders:</w:t>
      </w:r>
      <w:bookmarkEnd w:id="7"/>
    </w:p>
    <w:p w14:paraId="78AADAE1" w14:textId="77777777" w:rsidR="0012295A" w:rsidRPr="00283492" w:rsidRDefault="0012295A" w:rsidP="00991F83">
      <w:pPr>
        <w:spacing w:before="240" w:after="240" w:line="276" w:lineRule="auto"/>
        <w:rPr>
          <w:rFonts w:ascii="Arial" w:hAnsi="Arial" w:cs="Arial"/>
          <w:color w:val="000000" w:themeColor="text1"/>
        </w:rPr>
      </w:pPr>
      <w:r w:rsidRPr="00283492">
        <w:rPr>
          <w:rFonts w:ascii="Arial" w:hAnsi="Arial" w:cs="Arial"/>
          <w:color w:val="000000" w:themeColor="text1"/>
        </w:rPr>
        <w:t>Customer is considered a top stakeholder due to the positive influence of application on a wide audience and mental health. Customer would be concerned with the proper algorithm to calculate reminders before it becomes too much time.</w:t>
      </w:r>
    </w:p>
    <w:p w14:paraId="4D9BDC14" w14:textId="77777777" w:rsidR="0012295A" w:rsidRPr="00283492" w:rsidRDefault="0012295A" w:rsidP="00991F83">
      <w:pPr>
        <w:spacing w:before="240" w:after="240" w:line="276" w:lineRule="auto"/>
        <w:rPr>
          <w:rFonts w:ascii="Arial" w:hAnsi="Arial" w:cs="Arial"/>
          <w:color w:val="000000" w:themeColor="text1"/>
        </w:rPr>
      </w:pPr>
      <w:r w:rsidRPr="00283492">
        <w:rPr>
          <w:rFonts w:ascii="Arial" w:hAnsi="Arial" w:cs="Arial"/>
          <w:color w:val="000000" w:themeColor="text1"/>
        </w:rPr>
        <w:t>Users with mental health concerns or communicating with someone who does are considered reasonable stakeholders as the reminders can heavily influence the positive mental state of another.</w:t>
      </w:r>
    </w:p>
    <w:p w14:paraId="6F56CC4C" w14:textId="77777777" w:rsidR="0012295A" w:rsidRPr="00283492" w:rsidRDefault="0012295A" w:rsidP="00991F83">
      <w:pPr>
        <w:spacing w:before="240" w:after="240" w:line="276" w:lineRule="auto"/>
        <w:rPr>
          <w:rFonts w:ascii="Arial" w:hAnsi="Arial" w:cs="Arial"/>
          <w:color w:val="000000" w:themeColor="text1"/>
        </w:rPr>
      </w:pPr>
      <w:r w:rsidRPr="00283492">
        <w:rPr>
          <w:rFonts w:ascii="Arial" w:hAnsi="Arial" w:cs="Arial"/>
          <w:color w:val="000000" w:themeColor="text1"/>
        </w:rPr>
        <w:t>The National Institute of Mental Health (NIMH) could take interest in the application to use it as an aid to encourage the support of family members and friends with mental health issues/ disorders.</w:t>
      </w:r>
    </w:p>
    <w:p w14:paraId="6FE86210" w14:textId="77777777" w:rsidR="0012295A" w:rsidRPr="00283492" w:rsidRDefault="0012295A" w:rsidP="0012295A">
      <w:pPr>
        <w:pStyle w:val="Heading2"/>
        <w:rPr>
          <w:color w:val="000000" w:themeColor="text1"/>
        </w:rPr>
      </w:pPr>
      <w:bookmarkStart w:id="8" w:name="_Toc56505906"/>
      <w:r w:rsidRPr="4129296D">
        <w:rPr>
          <w:color w:val="000000" w:themeColor="text1"/>
        </w:rPr>
        <w:t>Event Table:</w:t>
      </w:r>
      <w:bookmarkEnd w:id="8"/>
    </w:p>
    <w:tbl>
      <w:tblPr>
        <w:tblStyle w:val="TableGrid"/>
        <w:tblW w:w="0" w:type="auto"/>
        <w:tblLayout w:type="fixed"/>
        <w:tblLook w:val="06A0" w:firstRow="1" w:lastRow="0" w:firstColumn="1" w:lastColumn="0" w:noHBand="1" w:noVBand="1"/>
      </w:tblPr>
      <w:tblGrid>
        <w:gridCol w:w="2340"/>
        <w:gridCol w:w="2340"/>
        <w:gridCol w:w="2340"/>
        <w:gridCol w:w="2340"/>
      </w:tblGrid>
      <w:tr w:rsidR="0012295A" w:rsidRPr="00283492" w14:paraId="2ECF45A7" w14:textId="77777777" w:rsidTr="4129296D">
        <w:tc>
          <w:tcPr>
            <w:tcW w:w="2340" w:type="dxa"/>
            <w:tcBorders>
              <w:bottom w:val="single" w:sz="18" w:space="0" w:color="auto"/>
            </w:tcBorders>
            <w:vAlign w:val="center"/>
          </w:tcPr>
          <w:p w14:paraId="4106F3BA" w14:textId="77777777" w:rsidR="0012295A" w:rsidRPr="00991F83" w:rsidRDefault="0012295A" w:rsidP="00991F83">
            <w:pPr>
              <w:jc w:val="center"/>
              <w:rPr>
                <w:b/>
                <w:bCs/>
              </w:rPr>
            </w:pPr>
            <w:r w:rsidRPr="00991F83">
              <w:rPr>
                <w:b/>
                <w:bCs/>
                <w:color w:val="000000" w:themeColor="text1"/>
              </w:rPr>
              <w:t>Event Name</w:t>
            </w:r>
          </w:p>
        </w:tc>
        <w:tc>
          <w:tcPr>
            <w:tcW w:w="2340" w:type="dxa"/>
            <w:tcBorders>
              <w:bottom w:val="single" w:sz="18" w:space="0" w:color="auto"/>
            </w:tcBorders>
            <w:vAlign w:val="center"/>
          </w:tcPr>
          <w:p w14:paraId="42C10069" w14:textId="77777777" w:rsidR="0012295A" w:rsidRPr="00991F83" w:rsidRDefault="0012295A" w:rsidP="00991F83">
            <w:pPr>
              <w:jc w:val="center"/>
              <w:rPr>
                <w:b/>
                <w:bCs/>
              </w:rPr>
            </w:pPr>
            <w:r w:rsidRPr="00991F83">
              <w:rPr>
                <w:b/>
                <w:bCs/>
                <w:color w:val="000000" w:themeColor="text1"/>
              </w:rPr>
              <w:t>External Stimuli</w:t>
            </w:r>
          </w:p>
        </w:tc>
        <w:tc>
          <w:tcPr>
            <w:tcW w:w="2340" w:type="dxa"/>
            <w:tcBorders>
              <w:bottom w:val="single" w:sz="18" w:space="0" w:color="auto"/>
            </w:tcBorders>
            <w:vAlign w:val="center"/>
          </w:tcPr>
          <w:p w14:paraId="01398DD2" w14:textId="77777777" w:rsidR="0012295A" w:rsidRPr="00991F83" w:rsidRDefault="0012295A" w:rsidP="00991F83">
            <w:pPr>
              <w:jc w:val="center"/>
              <w:rPr>
                <w:b/>
                <w:bCs/>
              </w:rPr>
            </w:pPr>
            <w:r w:rsidRPr="00991F83">
              <w:rPr>
                <w:b/>
                <w:bCs/>
                <w:color w:val="000000" w:themeColor="text1"/>
              </w:rPr>
              <w:t>External Responses</w:t>
            </w:r>
          </w:p>
        </w:tc>
        <w:tc>
          <w:tcPr>
            <w:tcW w:w="2340" w:type="dxa"/>
            <w:tcBorders>
              <w:bottom w:val="single" w:sz="18" w:space="0" w:color="auto"/>
            </w:tcBorders>
            <w:vAlign w:val="center"/>
          </w:tcPr>
          <w:p w14:paraId="18026451" w14:textId="77777777" w:rsidR="0012295A" w:rsidRPr="00991F83" w:rsidRDefault="0012295A" w:rsidP="00991F83">
            <w:pPr>
              <w:jc w:val="center"/>
              <w:rPr>
                <w:b/>
                <w:bCs/>
              </w:rPr>
            </w:pPr>
            <w:r w:rsidRPr="00991F83">
              <w:rPr>
                <w:b/>
                <w:bCs/>
                <w:color w:val="000000" w:themeColor="text1"/>
              </w:rPr>
              <w:t>Internal data and state</w:t>
            </w:r>
          </w:p>
        </w:tc>
      </w:tr>
      <w:tr w:rsidR="0012295A" w:rsidRPr="00283492" w14:paraId="5F938CA8" w14:textId="77777777" w:rsidTr="4129296D">
        <w:tc>
          <w:tcPr>
            <w:tcW w:w="2340" w:type="dxa"/>
            <w:tcBorders>
              <w:top w:val="single" w:sz="18" w:space="0" w:color="auto"/>
            </w:tcBorders>
          </w:tcPr>
          <w:p w14:paraId="60AFEEEC" w14:textId="1D20DBE3" w:rsidR="0012295A" w:rsidRPr="00283492" w:rsidRDefault="0012295A" w:rsidP="00283492">
            <w:r w:rsidRPr="4129296D">
              <w:rPr>
                <w:color w:val="000000" w:themeColor="text1"/>
              </w:rPr>
              <w:t xml:space="preserve"> Average Drops for Contact</w:t>
            </w:r>
          </w:p>
        </w:tc>
        <w:tc>
          <w:tcPr>
            <w:tcW w:w="2340" w:type="dxa"/>
            <w:tcBorders>
              <w:top w:val="single" w:sz="18" w:space="0" w:color="auto"/>
            </w:tcBorders>
          </w:tcPr>
          <w:p w14:paraId="586DAE5C" w14:textId="77777777" w:rsidR="0012295A" w:rsidRPr="00283492" w:rsidRDefault="0012295A" w:rsidP="00283492">
            <w:r w:rsidRPr="00283492">
              <w:rPr>
                <w:color w:val="000000" w:themeColor="text1"/>
              </w:rPr>
              <w:t xml:space="preserve">User has not contacted contact  </w:t>
            </w:r>
          </w:p>
        </w:tc>
        <w:tc>
          <w:tcPr>
            <w:tcW w:w="2340" w:type="dxa"/>
            <w:tcBorders>
              <w:top w:val="single" w:sz="18" w:space="0" w:color="auto"/>
            </w:tcBorders>
          </w:tcPr>
          <w:p w14:paraId="02C6E0AF" w14:textId="3FD066C0" w:rsidR="0012295A" w:rsidRPr="00283492" w:rsidRDefault="0012295A" w:rsidP="00283492">
            <w:r w:rsidRPr="4129296D">
              <w:rPr>
                <w:color w:val="000000" w:themeColor="text1"/>
              </w:rPr>
              <w:t xml:space="preserve">Application pushes notification for </w:t>
            </w:r>
            <w:r w:rsidR="7B1E055C" w:rsidRPr="4129296D">
              <w:rPr>
                <w:color w:val="000000" w:themeColor="text1"/>
              </w:rPr>
              <w:t>contact reminder</w:t>
            </w:r>
          </w:p>
        </w:tc>
        <w:tc>
          <w:tcPr>
            <w:tcW w:w="2340" w:type="dxa"/>
            <w:tcBorders>
              <w:top w:val="single" w:sz="18" w:space="0" w:color="auto"/>
            </w:tcBorders>
          </w:tcPr>
          <w:p w14:paraId="22A64436" w14:textId="77777777" w:rsidR="0012295A" w:rsidRPr="00283492" w:rsidRDefault="0012295A" w:rsidP="00283492">
            <w:r w:rsidRPr="00283492">
              <w:rPr>
                <w:color w:val="000000" w:themeColor="text1"/>
              </w:rPr>
              <w:t xml:space="preserve"> </w:t>
            </w:r>
          </w:p>
        </w:tc>
      </w:tr>
      <w:tr w:rsidR="0012295A" w:rsidRPr="00283492" w14:paraId="47BDD292" w14:textId="77777777" w:rsidTr="4129296D">
        <w:tc>
          <w:tcPr>
            <w:tcW w:w="2340" w:type="dxa"/>
          </w:tcPr>
          <w:p w14:paraId="3A87ECFC" w14:textId="5933C0E5" w:rsidR="0012295A" w:rsidRPr="00283492" w:rsidRDefault="0012295A" w:rsidP="21137445">
            <w:pPr>
              <w:rPr>
                <w:color w:val="000000" w:themeColor="text1"/>
              </w:rPr>
            </w:pPr>
            <w:r w:rsidRPr="57434054">
              <w:rPr>
                <w:color w:val="000000" w:themeColor="text1"/>
              </w:rPr>
              <w:t xml:space="preserve">User denies access to </w:t>
            </w:r>
            <w:r w:rsidR="367446AB" w:rsidRPr="57434054">
              <w:rPr>
                <w:color w:val="000000" w:themeColor="text1"/>
              </w:rPr>
              <w:t>social media platforms</w:t>
            </w:r>
          </w:p>
        </w:tc>
        <w:tc>
          <w:tcPr>
            <w:tcW w:w="2340" w:type="dxa"/>
          </w:tcPr>
          <w:p w14:paraId="0B9B653A" w14:textId="77777777" w:rsidR="0012295A" w:rsidRPr="00283492" w:rsidRDefault="0012295A" w:rsidP="00283492">
            <w:r w:rsidRPr="00283492">
              <w:rPr>
                <w:color w:val="000000" w:themeColor="text1"/>
              </w:rPr>
              <w:t xml:space="preserve">User changes settings in app or in settings of device </w:t>
            </w:r>
          </w:p>
        </w:tc>
        <w:tc>
          <w:tcPr>
            <w:tcW w:w="2340" w:type="dxa"/>
          </w:tcPr>
          <w:p w14:paraId="63872834" w14:textId="77777777" w:rsidR="0012295A" w:rsidRPr="00283492" w:rsidRDefault="0012295A" w:rsidP="00283492">
            <w:r w:rsidRPr="00283492">
              <w:rPr>
                <w:color w:val="000000" w:themeColor="text1"/>
              </w:rPr>
              <w:t>Application notifies user that access has been denied</w:t>
            </w:r>
          </w:p>
        </w:tc>
        <w:tc>
          <w:tcPr>
            <w:tcW w:w="2340" w:type="dxa"/>
          </w:tcPr>
          <w:p w14:paraId="531E2D54" w14:textId="77777777" w:rsidR="0012295A" w:rsidRPr="00283492" w:rsidRDefault="0012295A" w:rsidP="00283492">
            <w:r w:rsidRPr="00283492">
              <w:rPr>
                <w:color w:val="000000" w:themeColor="text1"/>
              </w:rPr>
              <w:t xml:space="preserve"> Application is unable to reach any contacts </w:t>
            </w:r>
            <w:r w:rsidRPr="00283492">
              <w:rPr>
                <w:color w:val="000000" w:themeColor="text1"/>
              </w:rPr>
              <w:lastRenderedPageBreak/>
              <w:t>and unable to calculate inner circle</w:t>
            </w:r>
          </w:p>
        </w:tc>
      </w:tr>
      <w:tr w:rsidR="0012295A" w:rsidRPr="00283492" w14:paraId="67EA57BE" w14:textId="77777777" w:rsidTr="4129296D">
        <w:tc>
          <w:tcPr>
            <w:tcW w:w="2340" w:type="dxa"/>
          </w:tcPr>
          <w:p w14:paraId="584409D2" w14:textId="6BF73BBB" w:rsidR="0012295A" w:rsidRPr="00283492" w:rsidRDefault="0012295A" w:rsidP="00283492">
            <w:pPr>
              <w:rPr>
                <w:color w:val="000000" w:themeColor="text1"/>
              </w:rPr>
            </w:pPr>
            <w:r w:rsidRPr="57434054">
              <w:rPr>
                <w:color w:val="000000" w:themeColor="text1"/>
              </w:rPr>
              <w:lastRenderedPageBreak/>
              <w:t xml:space="preserve">User changes weighting of any of the </w:t>
            </w:r>
            <w:r w:rsidR="2448E7C3" w:rsidRPr="57434054">
              <w:rPr>
                <w:color w:val="000000" w:themeColor="text1"/>
              </w:rPr>
              <w:t>social media platforms</w:t>
            </w:r>
          </w:p>
        </w:tc>
        <w:tc>
          <w:tcPr>
            <w:tcW w:w="2340" w:type="dxa"/>
          </w:tcPr>
          <w:p w14:paraId="4539B4E0" w14:textId="77777777" w:rsidR="0012295A" w:rsidRPr="00283492" w:rsidRDefault="0012295A" w:rsidP="00283492">
            <w:r w:rsidRPr="00283492">
              <w:rPr>
                <w:color w:val="000000" w:themeColor="text1"/>
              </w:rPr>
              <w:t xml:space="preserve"> </w:t>
            </w:r>
          </w:p>
        </w:tc>
        <w:tc>
          <w:tcPr>
            <w:tcW w:w="2340" w:type="dxa"/>
          </w:tcPr>
          <w:p w14:paraId="51DCCB51" w14:textId="77777777" w:rsidR="0012295A" w:rsidRPr="00283492" w:rsidRDefault="0012295A" w:rsidP="00283492">
            <w:r w:rsidRPr="00283492">
              <w:rPr>
                <w:color w:val="000000" w:themeColor="text1"/>
              </w:rPr>
              <w:t>Application updates user that inner circle ratings have changed (if any)</w:t>
            </w:r>
          </w:p>
        </w:tc>
        <w:tc>
          <w:tcPr>
            <w:tcW w:w="2340" w:type="dxa"/>
          </w:tcPr>
          <w:p w14:paraId="1E70C961" w14:textId="7440239A" w:rsidR="0012295A" w:rsidRPr="00283492" w:rsidRDefault="0012295A" w:rsidP="00283492">
            <w:pPr>
              <w:rPr>
                <w:color w:val="000000" w:themeColor="text1"/>
              </w:rPr>
            </w:pPr>
            <w:r w:rsidRPr="57434054">
              <w:rPr>
                <w:color w:val="000000" w:themeColor="text1"/>
              </w:rPr>
              <w:t xml:space="preserve">Program recalculates </w:t>
            </w:r>
            <w:r w:rsidR="186AC2E8" w:rsidRPr="57434054">
              <w:rPr>
                <w:color w:val="000000" w:themeColor="text1"/>
              </w:rPr>
              <w:t>a</w:t>
            </w:r>
            <w:r w:rsidRPr="57434054">
              <w:rPr>
                <w:color w:val="000000" w:themeColor="text1"/>
              </w:rPr>
              <w:t>verage based on new weights of</w:t>
            </w:r>
            <w:r w:rsidR="2E35202D" w:rsidRPr="57434054">
              <w:rPr>
                <w:color w:val="000000" w:themeColor="text1"/>
              </w:rPr>
              <w:t xml:space="preserve"> social media platforms</w:t>
            </w:r>
          </w:p>
        </w:tc>
      </w:tr>
      <w:tr w:rsidR="0012295A" w:rsidRPr="00283492" w14:paraId="605005EA" w14:textId="77777777" w:rsidTr="4129296D">
        <w:trPr>
          <w:trHeight w:val="705"/>
        </w:trPr>
        <w:tc>
          <w:tcPr>
            <w:tcW w:w="2340" w:type="dxa"/>
          </w:tcPr>
          <w:p w14:paraId="2434F522" w14:textId="77777777" w:rsidR="0012295A" w:rsidRPr="00283492" w:rsidRDefault="0012295A" w:rsidP="00283492">
            <w:pPr>
              <w:rPr>
                <w:color w:val="000000" w:themeColor="text1"/>
              </w:rPr>
            </w:pPr>
            <w:r w:rsidRPr="00283492">
              <w:rPr>
                <w:color w:val="000000" w:themeColor="text1"/>
              </w:rPr>
              <w:t>Contact blocked by user</w:t>
            </w:r>
          </w:p>
        </w:tc>
        <w:tc>
          <w:tcPr>
            <w:tcW w:w="2340" w:type="dxa"/>
          </w:tcPr>
          <w:p w14:paraId="1EACDC6A" w14:textId="77777777" w:rsidR="0012295A" w:rsidRPr="00283492" w:rsidRDefault="0012295A" w:rsidP="00283492">
            <w:pPr>
              <w:rPr>
                <w:color w:val="000000" w:themeColor="text1"/>
              </w:rPr>
            </w:pPr>
            <w:r w:rsidRPr="00283492">
              <w:rPr>
                <w:color w:val="000000" w:themeColor="text1"/>
              </w:rPr>
              <w:t>User inputs contact number to be blocked</w:t>
            </w:r>
          </w:p>
        </w:tc>
        <w:tc>
          <w:tcPr>
            <w:tcW w:w="2340" w:type="dxa"/>
          </w:tcPr>
          <w:p w14:paraId="689097C9" w14:textId="77777777" w:rsidR="0012295A" w:rsidRPr="00283492" w:rsidRDefault="0012295A" w:rsidP="00283492">
            <w:pPr>
              <w:rPr>
                <w:color w:val="000000" w:themeColor="text1"/>
              </w:rPr>
            </w:pPr>
          </w:p>
        </w:tc>
        <w:tc>
          <w:tcPr>
            <w:tcW w:w="2340" w:type="dxa"/>
          </w:tcPr>
          <w:p w14:paraId="0E1BEC97" w14:textId="77777777" w:rsidR="0012295A" w:rsidRPr="00283492" w:rsidRDefault="0012295A" w:rsidP="00283492">
            <w:pPr>
              <w:rPr>
                <w:color w:val="000000" w:themeColor="text1"/>
              </w:rPr>
            </w:pPr>
            <w:r w:rsidRPr="00283492">
              <w:rPr>
                <w:color w:val="000000" w:themeColor="text1"/>
              </w:rPr>
              <w:t>Program excludes blocked contacts from calculations and data retrieval</w:t>
            </w:r>
          </w:p>
        </w:tc>
      </w:tr>
      <w:tr w:rsidR="0012295A" w:rsidRPr="00283492" w14:paraId="0F45FFA3" w14:textId="77777777" w:rsidTr="4129296D">
        <w:trPr>
          <w:trHeight w:val="705"/>
        </w:trPr>
        <w:tc>
          <w:tcPr>
            <w:tcW w:w="2340" w:type="dxa"/>
          </w:tcPr>
          <w:p w14:paraId="78FFD086" w14:textId="77777777" w:rsidR="0012295A" w:rsidRPr="00283492" w:rsidRDefault="0012295A" w:rsidP="00283492">
            <w:pPr>
              <w:rPr>
                <w:color w:val="000000" w:themeColor="text1"/>
              </w:rPr>
            </w:pPr>
            <w:r w:rsidRPr="00283492">
              <w:rPr>
                <w:color w:val="000000" w:themeColor="text1"/>
              </w:rPr>
              <w:t>Inner circle of contacts is calculated</w:t>
            </w:r>
          </w:p>
        </w:tc>
        <w:tc>
          <w:tcPr>
            <w:tcW w:w="2340" w:type="dxa"/>
          </w:tcPr>
          <w:p w14:paraId="08EFA1D0" w14:textId="77777777" w:rsidR="0012295A" w:rsidRPr="00283492" w:rsidRDefault="0012295A" w:rsidP="00283492">
            <w:pPr>
              <w:rPr>
                <w:color w:val="000000" w:themeColor="text1"/>
              </w:rPr>
            </w:pPr>
            <w:r w:rsidRPr="00283492">
              <w:rPr>
                <w:color w:val="000000" w:themeColor="text1"/>
              </w:rPr>
              <w:t xml:space="preserve">Contact </w:t>
            </w:r>
            <w:proofErr w:type="gramStart"/>
            <w:r w:rsidRPr="00283492">
              <w:rPr>
                <w:color w:val="000000" w:themeColor="text1"/>
              </w:rPr>
              <w:t>receive</w:t>
            </w:r>
            <w:proofErr w:type="gramEnd"/>
            <w:r w:rsidRPr="00283492">
              <w:rPr>
                <w:color w:val="000000" w:themeColor="text1"/>
              </w:rPr>
              <w:t xml:space="preserve"> enough trust to change positions</w:t>
            </w:r>
          </w:p>
        </w:tc>
        <w:tc>
          <w:tcPr>
            <w:tcW w:w="2340" w:type="dxa"/>
          </w:tcPr>
          <w:p w14:paraId="6C1F6939" w14:textId="77777777" w:rsidR="0012295A" w:rsidRPr="00283492" w:rsidRDefault="0012295A" w:rsidP="00283492">
            <w:r w:rsidRPr="00283492">
              <w:rPr>
                <w:color w:val="000000" w:themeColor="text1"/>
              </w:rPr>
              <w:t>Application updates user that inner circle ratings have changed (if any)</w:t>
            </w:r>
          </w:p>
        </w:tc>
        <w:tc>
          <w:tcPr>
            <w:tcW w:w="2340" w:type="dxa"/>
          </w:tcPr>
          <w:p w14:paraId="0C14A68C" w14:textId="77777777" w:rsidR="0012295A" w:rsidRPr="00283492" w:rsidRDefault="0012295A" w:rsidP="00283492">
            <w:pPr>
              <w:rPr>
                <w:color w:val="000000" w:themeColor="text1"/>
              </w:rPr>
            </w:pPr>
            <w:r w:rsidRPr="00283492">
              <w:rPr>
                <w:color w:val="000000" w:themeColor="text1"/>
              </w:rPr>
              <w:t>Program calculates trust using collected data</w:t>
            </w:r>
          </w:p>
        </w:tc>
      </w:tr>
    </w:tbl>
    <w:p w14:paraId="0B6CBB3A" w14:textId="77777777" w:rsidR="0012295A" w:rsidRPr="00283492" w:rsidRDefault="0012295A" w:rsidP="0012295A">
      <w:pPr>
        <w:spacing w:before="240" w:after="240"/>
        <w:rPr>
          <w:rFonts w:ascii="Arial" w:hAnsi="Arial" w:cs="Arial"/>
          <w:color w:val="000000" w:themeColor="text1"/>
        </w:rPr>
      </w:pPr>
    </w:p>
    <w:p w14:paraId="65575D96" w14:textId="77777777" w:rsidR="0012295A" w:rsidRPr="00283492" w:rsidRDefault="0012295A" w:rsidP="0012295A">
      <w:pPr>
        <w:pStyle w:val="Heading2"/>
        <w:rPr>
          <w:color w:val="000000" w:themeColor="text1"/>
        </w:rPr>
      </w:pPr>
      <w:bookmarkStart w:id="9" w:name="_Toc56505907"/>
      <w:r w:rsidRPr="00283492">
        <w:rPr>
          <w:color w:val="000000" w:themeColor="text1"/>
        </w:rPr>
        <w:t>Use Case Diagram:</w:t>
      </w:r>
      <w:bookmarkEnd w:id="9"/>
    </w:p>
    <w:p w14:paraId="63AE2233" w14:textId="186150E5" w:rsidR="0012295A" w:rsidRPr="00283492" w:rsidRDefault="0012295A" w:rsidP="0012295A"/>
    <w:p w14:paraId="2A62EF25" w14:textId="77777777" w:rsidR="0012295A" w:rsidRPr="00283492" w:rsidRDefault="0012295A" w:rsidP="0012295A">
      <w:pPr>
        <w:pStyle w:val="Heading2"/>
        <w:rPr>
          <w:color w:val="000000" w:themeColor="text1"/>
        </w:rPr>
      </w:pPr>
      <w:bookmarkStart w:id="10" w:name="_Toc56505908"/>
      <w:r w:rsidRPr="00283492">
        <w:rPr>
          <w:color w:val="000000" w:themeColor="text1"/>
        </w:rPr>
        <w:t>Use Case Descriptions:</w:t>
      </w:r>
      <w:bookmarkEnd w:id="10"/>
    </w:p>
    <w:p w14:paraId="307D3882" w14:textId="77777777" w:rsidR="0012295A" w:rsidRPr="00283492" w:rsidRDefault="0012295A" w:rsidP="0012295A">
      <w:pPr>
        <w:numPr>
          <w:ilvl w:val="0"/>
          <w:numId w:val="2"/>
        </w:numPr>
        <w:spacing w:before="240" w:after="240" w:line="276" w:lineRule="auto"/>
        <w:rPr>
          <w:rFonts w:ascii="Arial" w:hAnsi="Arial" w:cs="Arial"/>
          <w:color w:val="000000" w:themeColor="text1"/>
        </w:rPr>
      </w:pPr>
      <w:r w:rsidRPr="00283492">
        <w:rPr>
          <w:rFonts w:ascii="Arial" w:hAnsi="Arial" w:cs="Arial"/>
          <w:color w:val="000000" w:themeColor="text1"/>
        </w:rPr>
        <w:t xml:space="preserve">&lt;Actors - the actors are the User and two databases: Contact Database, Communication Tracker Database  </w:t>
      </w:r>
    </w:p>
    <w:p w14:paraId="0B3E2315" w14:textId="6A703E1D" w:rsidR="0012295A" w:rsidRPr="00991F83" w:rsidRDefault="0012295A" w:rsidP="00991F83">
      <w:pPr>
        <w:numPr>
          <w:ilvl w:val="0"/>
          <w:numId w:val="2"/>
        </w:numPr>
        <w:spacing w:before="240" w:after="240" w:line="276" w:lineRule="auto"/>
        <w:rPr>
          <w:rFonts w:ascii="Arial" w:hAnsi="Arial" w:cs="Arial"/>
          <w:color w:val="000000" w:themeColor="text1"/>
        </w:rPr>
      </w:pPr>
      <w:r w:rsidRPr="00283492">
        <w:rPr>
          <w:rFonts w:ascii="Arial" w:hAnsi="Arial" w:cs="Arial"/>
          <w:color w:val="000000" w:themeColor="text1"/>
        </w:rPr>
        <w:t xml:space="preserve">Processes - The main processes that the system is doing is allowing people to browse, display their information and obtain information.  </w:t>
      </w:r>
    </w:p>
    <w:p w14:paraId="69D4859D" w14:textId="77777777" w:rsidR="0012295A" w:rsidRPr="00283492" w:rsidRDefault="0012295A" w:rsidP="0012295A">
      <w:pPr>
        <w:pStyle w:val="Heading1"/>
        <w:rPr>
          <w:color w:val="000000" w:themeColor="text1"/>
        </w:rPr>
      </w:pPr>
      <w:bookmarkStart w:id="11" w:name="_Toc56505909"/>
      <w:r w:rsidRPr="00283492">
        <w:rPr>
          <w:color w:val="000000" w:themeColor="text1"/>
        </w:rPr>
        <w:t>Specific Requirements</w:t>
      </w:r>
      <w:bookmarkEnd w:id="11"/>
    </w:p>
    <w:p w14:paraId="1916BF97" w14:textId="77777777" w:rsidR="0012295A" w:rsidRPr="00283492" w:rsidRDefault="0012295A" w:rsidP="0012295A">
      <w:pPr>
        <w:pStyle w:val="Heading2"/>
        <w:rPr>
          <w:color w:val="000000" w:themeColor="text1"/>
        </w:rPr>
      </w:pPr>
      <w:bookmarkStart w:id="12" w:name="_Toc56505910"/>
      <w:r w:rsidRPr="57434054">
        <w:rPr>
          <w:color w:val="000000" w:themeColor="text1"/>
        </w:rPr>
        <w:t>Functional Requirements:</w:t>
      </w:r>
      <w:bookmarkEnd w:id="1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346E47BE"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C0B862" w14:textId="77777777"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 xml:space="preserve">No: 3.1.1              </w:t>
            </w:r>
          </w:p>
        </w:tc>
      </w:tr>
      <w:tr w:rsidR="0012295A" w:rsidRPr="00283492" w14:paraId="26669B1A"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C30A16" w14:textId="609F485B"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 xml:space="preserve">Statement: The system shall allow the user to block certain </w:t>
            </w:r>
            <w:r w:rsidR="5B963875" w:rsidRPr="4129296D">
              <w:rPr>
                <w:rFonts w:ascii="Arial" w:hAnsi="Arial" w:cs="Arial"/>
                <w:color w:val="000000" w:themeColor="text1"/>
              </w:rPr>
              <w:t>contacts</w:t>
            </w:r>
            <w:r w:rsidRPr="4129296D">
              <w:rPr>
                <w:rFonts w:ascii="Arial" w:hAnsi="Arial" w:cs="Arial"/>
                <w:color w:val="000000" w:themeColor="text1"/>
              </w:rPr>
              <w:t xml:space="preserve"> from being used in the algorithm</w:t>
            </w:r>
          </w:p>
        </w:tc>
      </w:tr>
      <w:tr w:rsidR="0012295A" w:rsidRPr="00283492" w14:paraId="74C5C362"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58F54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Source: Product Owner</w:t>
            </w:r>
          </w:p>
        </w:tc>
      </w:tr>
      <w:tr w:rsidR="0012295A" w:rsidRPr="00283492" w14:paraId="3CADE761" w14:textId="77777777" w:rsidTr="4129296D">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E581B5" w14:textId="77777777" w:rsidR="0012295A" w:rsidRPr="00283492" w:rsidRDefault="0012295A" w:rsidP="00283492">
            <w:pPr>
              <w:spacing w:before="240" w:after="240"/>
              <w:rPr>
                <w:rFonts w:ascii="Arial" w:hAnsi="Arial" w:cs="Arial"/>
                <w:b/>
                <w:color w:val="000000" w:themeColor="text1"/>
              </w:rPr>
            </w:pPr>
            <w:r w:rsidRPr="00283492">
              <w:rPr>
                <w:rFonts w:ascii="Arial" w:hAnsi="Arial" w:cs="Arial"/>
                <w:color w:val="000000" w:themeColor="text1"/>
              </w:rPr>
              <w:t xml:space="preserve">Dependency: </w:t>
            </w:r>
            <w:r w:rsidRPr="00283492">
              <w:rPr>
                <w:rFonts w:ascii="Arial" w:hAnsi="Arial" w:cs="Arial"/>
                <w:bCs/>
                <w:color w:val="000000" w:themeColor="text1"/>
              </w:rPr>
              <w:t>3.2.7 and 3.2.9</w:t>
            </w:r>
          </w:p>
        </w:tc>
      </w:tr>
      <w:tr w:rsidR="0012295A" w:rsidRPr="00283492" w14:paraId="62C4E9B9"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9239EB" w14:textId="21AECAF1"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 xml:space="preserve">Evaluation Method: The system has an option to input a number and that blocks the </w:t>
            </w:r>
            <w:r w:rsidR="1FE61C74" w:rsidRPr="4129296D">
              <w:rPr>
                <w:rFonts w:ascii="Arial" w:hAnsi="Arial" w:cs="Arial"/>
                <w:color w:val="000000" w:themeColor="text1"/>
              </w:rPr>
              <w:t>contact</w:t>
            </w:r>
            <w:r w:rsidRPr="4129296D">
              <w:rPr>
                <w:rFonts w:ascii="Arial" w:hAnsi="Arial" w:cs="Arial"/>
                <w:color w:val="000000" w:themeColor="text1"/>
              </w:rPr>
              <w:t xml:space="preserve"> from being used in the algorithm</w:t>
            </w:r>
          </w:p>
        </w:tc>
      </w:tr>
      <w:tr w:rsidR="0012295A" w:rsidRPr="00283492" w14:paraId="4756FB51"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475A10"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Revision History: </w:t>
            </w:r>
            <w:proofErr w:type="spellStart"/>
            <w:r w:rsidRPr="00283492">
              <w:rPr>
                <w:rFonts w:ascii="Arial" w:hAnsi="Arial" w:cs="Arial"/>
                <w:color w:val="000000" w:themeColor="text1"/>
              </w:rPr>
              <w:t>Garðar</w:t>
            </w:r>
            <w:proofErr w:type="spellEnd"/>
            <w:r w:rsidRPr="00283492">
              <w:rPr>
                <w:rFonts w:ascii="Arial" w:hAnsi="Arial" w:cs="Arial"/>
                <w:color w:val="000000" w:themeColor="text1"/>
              </w:rPr>
              <w:t>, created 9/22</w:t>
            </w:r>
          </w:p>
        </w:tc>
      </w:tr>
    </w:tbl>
    <w:p w14:paraId="6EF434A7" w14:textId="77777777" w:rsidR="0012295A" w:rsidRPr="00283492" w:rsidRDefault="0012295A" w:rsidP="0012295A">
      <w:pPr>
        <w:pStyle w:val="Heading2"/>
        <w:rPr>
          <w:color w:val="000000" w:themeColor="text1"/>
        </w:rPr>
      </w:pPr>
      <w:bookmarkStart w:id="13" w:name="_Toc56505911"/>
      <w:r w:rsidRPr="00283492">
        <w:rPr>
          <w:color w:val="000000" w:themeColor="text1"/>
        </w:rPr>
        <w:t>Interface Requirements:</w:t>
      </w:r>
      <w:bookmarkEnd w:id="1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51C3D62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EFE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3.2.1</w:t>
            </w:r>
          </w:p>
        </w:tc>
      </w:tr>
      <w:tr w:rsidR="0012295A" w:rsidRPr="00283492" w14:paraId="40E6DB53"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C0F6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display the names of the user’s innermost circle of friends</w:t>
            </w:r>
          </w:p>
        </w:tc>
      </w:tr>
      <w:tr w:rsidR="0012295A" w:rsidRPr="00283492" w14:paraId="7B4C5AE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8C5E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7968E4CC"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8F843" w14:textId="77777777" w:rsidR="0012295A" w:rsidRPr="00283492" w:rsidRDefault="0012295A" w:rsidP="00283492">
            <w:pPr>
              <w:spacing w:before="240" w:after="240"/>
              <w:rPr>
                <w:rFonts w:ascii="Arial" w:hAnsi="Arial" w:cs="Arial"/>
                <w:b/>
                <w:color w:val="000000" w:themeColor="text1"/>
              </w:rPr>
            </w:pPr>
            <w:r w:rsidRPr="00283492">
              <w:rPr>
                <w:rFonts w:ascii="Arial" w:hAnsi="Arial" w:cs="Arial"/>
                <w:color w:val="000000" w:themeColor="text1"/>
              </w:rPr>
              <w:t xml:space="preserve">Dependency: </w:t>
            </w:r>
            <w:r w:rsidRPr="00283492">
              <w:rPr>
                <w:rFonts w:ascii="Arial" w:hAnsi="Arial" w:cs="Arial"/>
                <w:bCs/>
                <w:color w:val="000000" w:themeColor="text1"/>
              </w:rPr>
              <w:t>3.2.7</w:t>
            </w:r>
          </w:p>
        </w:tc>
      </w:tr>
      <w:tr w:rsidR="0012295A" w:rsidRPr="00283492" w14:paraId="51F17541"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E6ABB"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system displays the list of the user’s innermost circle of friends</w:t>
            </w:r>
          </w:p>
        </w:tc>
      </w:tr>
      <w:tr w:rsidR="0012295A" w:rsidRPr="00283492" w14:paraId="31C70AE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C18F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Revision History: </w:t>
            </w:r>
            <w:proofErr w:type="spellStart"/>
            <w:r w:rsidRPr="00283492">
              <w:rPr>
                <w:rFonts w:ascii="Arial" w:hAnsi="Arial" w:cs="Arial"/>
                <w:color w:val="000000" w:themeColor="text1"/>
              </w:rPr>
              <w:t>Garðar</w:t>
            </w:r>
            <w:proofErr w:type="spellEnd"/>
            <w:r w:rsidRPr="00283492">
              <w:rPr>
                <w:rFonts w:ascii="Arial" w:hAnsi="Arial" w:cs="Arial"/>
                <w:color w:val="000000" w:themeColor="text1"/>
              </w:rPr>
              <w:t>, created 9/22</w:t>
            </w:r>
          </w:p>
        </w:tc>
      </w:tr>
    </w:tbl>
    <w:p w14:paraId="3BFA4930"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4010D4FC" w14:textId="77777777" w:rsidTr="4129296D">
        <w:trPr>
          <w:trHeight w:val="55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D6874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No: 3.2.2</w:t>
            </w:r>
          </w:p>
        </w:tc>
      </w:tr>
      <w:tr w:rsidR="0012295A" w:rsidRPr="00283492" w14:paraId="64D4ECA7"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C79CBD" w14:textId="77777777"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 xml:space="preserve">Statement: The system shall have a home screen with buttons that allow the user to navigate to the </w:t>
            </w:r>
            <w:proofErr w:type="spellStart"/>
            <w:r w:rsidRPr="4129296D">
              <w:rPr>
                <w:rFonts w:ascii="Arial" w:hAnsi="Arial" w:cs="Arial"/>
                <w:color w:val="000000" w:themeColor="text1"/>
              </w:rPr>
              <w:t>ShowCircle</w:t>
            </w:r>
            <w:proofErr w:type="spellEnd"/>
            <w:r w:rsidRPr="4129296D">
              <w:rPr>
                <w:rFonts w:ascii="Arial" w:hAnsi="Arial" w:cs="Arial"/>
                <w:color w:val="000000" w:themeColor="text1"/>
              </w:rPr>
              <w:t xml:space="preserve"> view, </w:t>
            </w:r>
            <w:proofErr w:type="spellStart"/>
            <w:r w:rsidRPr="4129296D">
              <w:rPr>
                <w:rFonts w:ascii="Arial" w:hAnsi="Arial" w:cs="Arial"/>
                <w:color w:val="000000" w:themeColor="text1"/>
              </w:rPr>
              <w:t>BlockNr</w:t>
            </w:r>
            <w:proofErr w:type="spellEnd"/>
            <w:r w:rsidRPr="4129296D">
              <w:rPr>
                <w:rFonts w:ascii="Arial" w:hAnsi="Arial" w:cs="Arial"/>
                <w:color w:val="000000" w:themeColor="text1"/>
              </w:rPr>
              <w:t xml:space="preserve"> view, and Weights view</w:t>
            </w:r>
          </w:p>
        </w:tc>
      </w:tr>
      <w:tr w:rsidR="0012295A" w:rsidRPr="00283492" w14:paraId="0C464DF7"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87B56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5C36DD75"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29BCA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Evaluation Method: The app </w:t>
            </w:r>
            <w:proofErr w:type="gramStart"/>
            <w:r w:rsidRPr="00283492">
              <w:rPr>
                <w:rFonts w:ascii="Arial" w:hAnsi="Arial" w:cs="Arial"/>
                <w:color w:val="000000" w:themeColor="text1"/>
              </w:rPr>
              <w:t>opens up</w:t>
            </w:r>
            <w:proofErr w:type="gramEnd"/>
            <w:r w:rsidRPr="00283492">
              <w:rPr>
                <w:rFonts w:ascii="Arial" w:hAnsi="Arial" w:cs="Arial"/>
                <w:color w:val="000000" w:themeColor="text1"/>
              </w:rPr>
              <w:t xml:space="preserve"> on a home screen with three buttons</w:t>
            </w:r>
          </w:p>
        </w:tc>
      </w:tr>
      <w:tr w:rsidR="0012295A" w:rsidRPr="00283492" w14:paraId="43D224AE"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DAB15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Revision History: </w:t>
            </w:r>
            <w:proofErr w:type="spellStart"/>
            <w:r w:rsidRPr="00283492">
              <w:rPr>
                <w:rFonts w:ascii="Arial" w:hAnsi="Arial" w:cs="Arial"/>
                <w:color w:val="000000" w:themeColor="text1"/>
              </w:rPr>
              <w:t>Garðar</w:t>
            </w:r>
            <w:proofErr w:type="spellEnd"/>
            <w:r w:rsidRPr="00283492">
              <w:rPr>
                <w:rFonts w:ascii="Arial" w:hAnsi="Arial" w:cs="Arial"/>
                <w:color w:val="000000" w:themeColor="text1"/>
              </w:rPr>
              <w:t>, created 9/22</w:t>
            </w:r>
          </w:p>
        </w:tc>
      </w:tr>
    </w:tbl>
    <w:p w14:paraId="6FD60B63"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1F4A0DFF" w14:textId="77777777" w:rsidTr="71504BE3">
        <w:trPr>
          <w:trHeight w:val="25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7FCF8D"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3.2.3</w:t>
            </w:r>
          </w:p>
        </w:tc>
      </w:tr>
      <w:tr w:rsidR="0012295A" w:rsidRPr="00283492" w14:paraId="7B4B89BB"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07A4D5"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notify a user when a ranking has dropped</w:t>
            </w:r>
          </w:p>
        </w:tc>
      </w:tr>
      <w:tr w:rsidR="0012295A" w:rsidRPr="00283492" w14:paraId="58C115ED"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EFC76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13C74B0A" w14:textId="77777777" w:rsidTr="71504BE3">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7313B2" w14:textId="37243E1C" w:rsidR="0012295A" w:rsidRPr="00283492" w:rsidRDefault="0012295A" w:rsidP="00283492">
            <w:pPr>
              <w:spacing w:before="240" w:after="240"/>
              <w:rPr>
                <w:rFonts w:ascii="Arial" w:hAnsi="Arial" w:cs="Arial"/>
                <w:color w:val="000000" w:themeColor="text1"/>
              </w:rPr>
            </w:pPr>
            <w:r w:rsidRPr="71504BE3">
              <w:rPr>
                <w:rFonts w:ascii="Arial" w:hAnsi="Arial" w:cs="Arial"/>
                <w:color w:val="000000" w:themeColor="text1"/>
              </w:rPr>
              <w:t xml:space="preserve">Dependency: This requirement will depend on the average line tracker and the </w:t>
            </w:r>
            <w:r w:rsidR="0C9DEDEC" w:rsidRPr="71504BE3">
              <w:rPr>
                <w:rFonts w:ascii="Arial" w:hAnsi="Arial" w:cs="Arial"/>
                <w:color w:val="000000" w:themeColor="text1"/>
              </w:rPr>
              <w:t xml:space="preserve">table </w:t>
            </w:r>
            <w:r w:rsidRPr="71504BE3">
              <w:rPr>
                <w:rFonts w:ascii="Arial" w:hAnsi="Arial" w:cs="Arial"/>
                <w:color w:val="000000" w:themeColor="text1"/>
              </w:rPr>
              <w:t xml:space="preserve">where information is stored. </w:t>
            </w:r>
          </w:p>
        </w:tc>
      </w:tr>
      <w:tr w:rsidR="0012295A" w:rsidRPr="00283492" w14:paraId="2AFA9575" w14:textId="77777777" w:rsidTr="71504BE3">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967B0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Conflicts: When a user does not input information necessary to create an accurate algorithm judgement. </w:t>
            </w:r>
          </w:p>
        </w:tc>
      </w:tr>
      <w:tr w:rsidR="0012295A" w:rsidRPr="00283492" w14:paraId="61419AB5"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44822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system will send a notification to an IOS user via banner, lock screen, and Notification Center</w:t>
            </w:r>
          </w:p>
        </w:tc>
      </w:tr>
      <w:tr w:rsidR="0012295A" w:rsidRPr="00283492" w14:paraId="1CE38914"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D906B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Revision History: Gabrielle Stoney &amp; Jason Hansen Created 09/24</w:t>
            </w:r>
          </w:p>
        </w:tc>
      </w:tr>
    </w:tbl>
    <w:p w14:paraId="600E7BA3"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62A7595E" w14:textId="77777777" w:rsidTr="71504BE3">
        <w:trPr>
          <w:trHeight w:val="8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A9FEF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3.2.4</w:t>
            </w:r>
          </w:p>
        </w:tc>
      </w:tr>
      <w:tr w:rsidR="0012295A" w:rsidRPr="00283492" w14:paraId="5DBD4200"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1C4CDB"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send the user a notification survey to rank the quality of communication.</w:t>
            </w:r>
          </w:p>
        </w:tc>
      </w:tr>
      <w:tr w:rsidR="0012295A" w:rsidRPr="00283492" w14:paraId="6C7421D4"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99EF0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22191068" w14:textId="77777777" w:rsidTr="71504BE3">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42C1FE"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Dependency: This requirement will depend on the user filling out the survey for each interaction found.</w:t>
            </w:r>
          </w:p>
        </w:tc>
      </w:tr>
      <w:tr w:rsidR="0012295A" w:rsidRPr="00283492" w14:paraId="5F79D616" w14:textId="77777777" w:rsidTr="71504BE3">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97252C"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Conflicts: When a user does not input information necessary to create an accurate algorithm judgement. </w:t>
            </w:r>
          </w:p>
        </w:tc>
      </w:tr>
      <w:tr w:rsidR="0012295A" w:rsidRPr="00283492" w14:paraId="68A81A20"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16E04F" w14:textId="672ACB4B" w:rsidR="0012295A" w:rsidRPr="00283492" w:rsidRDefault="0012295A" w:rsidP="00283492">
            <w:pPr>
              <w:spacing w:before="240" w:after="240"/>
              <w:rPr>
                <w:rFonts w:ascii="Arial" w:hAnsi="Arial" w:cs="Arial"/>
                <w:color w:val="000000" w:themeColor="text1"/>
              </w:rPr>
            </w:pPr>
            <w:r w:rsidRPr="71504BE3">
              <w:rPr>
                <w:rFonts w:ascii="Arial" w:hAnsi="Arial" w:cs="Arial"/>
                <w:color w:val="000000" w:themeColor="text1"/>
              </w:rPr>
              <w:t xml:space="preserve">Evaluation Method: The system will send a notification after an interaction with a ranking system between 1 and 5 to rate communication experience. The system will then record the response in the </w:t>
            </w:r>
            <w:r w:rsidR="417C8804" w:rsidRPr="71504BE3">
              <w:rPr>
                <w:rFonts w:ascii="Arial" w:hAnsi="Arial" w:cs="Arial"/>
                <w:color w:val="000000" w:themeColor="text1"/>
              </w:rPr>
              <w:t>table</w:t>
            </w:r>
            <w:r w:rsidRPr="71504BE3">
              <w:rPr>
                <w:rFonts w:ascii="Arial" w:hAnsi="Arial" w:cs="Arial"/>
                <w:color w:val="000000" w:themeColor="text1"/>
              </w:rPr>
              <w:t>.</w:t>
            </w:r>
          </w:p>
        </w:tc>
      </w:tr>
      <w:tr w:rsidR="0012295A" w:rsidRPr="00283492" w14:paraId="422A5D3B"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FF3F4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14:paraId="6E47783F"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280610DD" w14:textId="77777777" w:rsidTr="71504BE3">
        <w:trPr>
          <w:trHeight w:val="45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DD049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3.2.5</w:t>
            </w:r>
          </w:p>
        </w:tc>
      </w:tr>
      <w:tr w:rsidR="0012295A" w:rsidRPr="00283492" w14:paraId="21F0FEC7"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C1B95E"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Statement: The system shall send a notification survey to rate a communication experience as positive or negative.</w:t>
            </w:r>
          </w:p>
        </w:tc>
      </w:tr>
      <w:tr w:rsidR="0012295A" w:rsidRPr="00283492" w14:paraId="5DF56C47"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6AD18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7DC83E0F" w14:textId="77777777" w:rsidTr="71504BE3">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47D52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Conflicts: There will be a conflict when the user does not complete the survey. </w:t>
            </w:r>
          </w:p>
        </w:tc>
      </w:tr>
      <w:tr w:rsidR="0012295A" w:rsidRPr="00283492" w14:paraId="0A87662F"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01B4F2" w14:textId="4015CA09" w:rsidR="0012295A" w:rsidRPr="00283492" w:rsidRDefault="0012295A" w:rsidP="00283492">
            <w:pPr>
              <w:spacing w:before="240" w:after="240"/>
              <w:rPr>
                <w:rFonts w:ascii="Arial" w:hAnsi="Arial" w:cs="Arial"/>
                <w:color w:val="000000" w:themeColor="text1"/>
              </w:rPr>
            </w:pPr>
            <w:r w:rsidRPr="71504BE3">
              <w:rPr>
                <w:rFonts w:ascii="Arial" w:hAnsi="Arial" w:cs="Arial"/>
                <w:color w:val="000000" w:themeColor="text1"/>
              </w:rPr>
              <w:t xml:space="preserve">Evaluation Method: The system will send a notification after a communication experience with a thumbs up or down to rate communication experience. The system will record the response in the </w:t>
            </w:r>
            <w:r w:rsidR="5C640C01" w:rsidRPr="71504BE3">
              <w:rPr>
                <w:rFonts w:ascii="Arial" w:hAnsi="Arial" w:cs="Arial"/>
                <w:color w:val="000000" w:themeColor="text1"/>
              </w:rPr>
              <w:t>table</w:t>
            </w:r>
            <w:r w:rsidRPr="71504BE3">
              <w:rPr>
                <w:rFonts w:ascii="Arial" w:hAnsi="Arial" w:cs="Arial"/>
                <w:color w:val="000000" w:themeColor="text1"/>
              </w:rPr>
              <w:t xml:space="preserve">. </w:t>
            </w:r>
          </w:p>
        </w:tc>
      </w:tr>
      <w:tr w:rsidR="0012295A" w:rsidRPr="00283492" w14:paraId="33CBB2A5"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67CA6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14:paraId="289141C1"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3F46A31C" w14:textId="77777777" w:rsidTr="71504BE3">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944C7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3.2.6</w:t>
            </w:r>
          </w:p>
        </w:tc>
      </w:tr>
      <w:tr w:rsidR="0012295A" w:rsidRPr="00283492" w14:paraId="6B0FCD89"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EC4B4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Statement: The system shall track the time in between each communication experience. </w:t>
            </w:r>
          </w:p>
        </w:tc>
      </w:tr>
      <w:tr w:rsidR="0012295A" w:rsidRPr="00283492" w14:paraId="1868590A"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4CE133"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298D5C62" w14:textId="77777777" w:rsidTr="71504BE3">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2CA39B"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Dependency: When a user will fill out an experience survey. </w:t>
            </w:r>
          </w:p>
        </w:tc>
      </w:tr>
      <w:tr w:rsidR="0012295A" w:rsidRPr="00283492" w14:paraId="28DF9E6F" w14:textId="77777777" w:rsidTr="71504BE3">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1DE4C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Conflicts: There will be a conflict when the user does not complete the survey. </w:t>
            </w:r>
          </w:p>
        </w:tc>
      </w:tr>
      <w:tr w:rsidR="0012295A" w:rsidRPr="00283492" w14:paraId="6578C1CB"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CDDBDF" w14:textId="65099A3C" w:rsidR="0012295A" w:rsidRPr="00283492" w:rsidRDefault="0012295A" w:rsidP="00283492">
            <w:pPr>
              <w:spacing w:before="240" w:after="240"/>
              <w:rPr>
                <w:rFonts w:ascii="Arial" w:hAnsi="Arial" w:cs="Arial"/>
                <w:color w:val="000000" w:themeColor="text1"/>
              </w:rPr>
            </w:pPr>
            <w:r w:rsidRPr="71504BE3">
              <w:rPr>
                <w:rFonts w:ascii="Arial" w:hAnsi="Arial" w:cs="Arial"/>
                <w:color w:val="000000" w:themeColor="text1"/>
              </w:rPr>
              <w:lastRenderedPageBreak/>
              <w:t xml:space="preserve">Evaluation Method: Time stamps will be inputted into the </w:t>
            </w:r>
            <w:r w:rsidR="5086D9FC" w:rsidRPr="71504BE3">
              <w:rPr>
                <w:rFonts w:ascii="Arial" w:hAnsi="Arial" w:cs="Arial"/>
                <w:color w:val="000000" w:themeColor="text1"/>
              </w:rPr>
              <w:t>table for e</w:t>
            </w:r>
            <w:r w:rsidRPr="71504BE3">
              <w:rPr>
                <w:rFonts w:ascii="Arial" w:hAnsi="Arial" w:cs="Arial"/>
                <w:color w:val="000000" w:themeColor="text1"/>
              </w:rPr>
              <w:t xml:space="preserve">ach time a communication experience survey is completed. </w:t>
            </w:r>
          </w:p>
        </w:tc>
      </w:tr>
      <w:tr w:rsidR="0012295A" w:rsidRPr="00283492" w14:paraId="37772564"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AF630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14:paraId="70E22DFD"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39B33186" w14:textId="77777777" w:rsidTr="71504BE3">
        <w:trPr>
          <w:trHeight w:val="55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0B39B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3.2.7</w:t>
            </w:r>
          </w:p>
        </w:tc>
      </w:tr>
      <w:tr w:rsidR="0012295A" w:rsidRPr="00283492" w14:paraId="0004DD9B"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7FB30E"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update algorithms after every communication experience survey.</w:t>
            </w:r>
          </w:p>
        </w:tc>
      </w:tr>
      <w:tr w:rsidR="0012295A" w:rsidRPr="00283492" w14:paraId="4B1B6649"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B63BA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49A87AC8" w14:textId="77777777" w:rsidTr="71504BE3">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2FE671" w14:textId="4AD4FF99" w:rsidR="0012295A" w:rsidRPr="00283492" w:rsidRDefault="0012295A" w:rsidP="00283492">
            <w:pPr>
              <w:spacing w:before="240" w:after="240"/>
              <w:rPr>
                <w:rFonts w:ascii="Arial" w:hAnsi="Arial" w:cs="Arial"/>
                <w:color w:val="000000" w:themeColor="text1"/>
              </w:rPr>
            </w:pPr>
            <w:r w:rsidRPr="71504BE3">
              <w:rPr>
                <w:rFonts w:ascii="Arial" w:hAnsi="Arial" w:cs="Arial"/>
                <w:color w:val="000000" w:themeColor="text1"/>
              </w:rPr>
              <w:t xml:space="preserve">Dependency: Updated </w:t>
            </w:r>
            <w:r w:rsidR="7A182064" w:rsidRPr="71504BE3">
              <w:rPr>
                <w:rFonts w:ascii="Arial" w:hAnsi="Arial" w:cs="Arial"/>
                <w:color w:val="000000" w:themeColor="text1"/>
              </w:rPr>
              <w:t>table i</w:t>
            </w:r>
            <w:r w:rsidRPr="71504BE3">
              <w:rPr>
                <w:rFonts w:ascii="Arial" w:hAnsi="Arial" w:cs="Arial"/>
                <w:color w:val="000000" w:themeColor="text1"/>
              </w:rPr>
              <w:t>nformation</w:t>
            </w:r>
          </w:p>
        </w:tc>
      </w:tr>
      <w:tr w:rsidR="0012295A" w:rsidRPr="00283492" w14:paraId="1108FB43" w14:textId="77777777" w:rsidTr="71504BE3">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7B1CB3"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Conflicts: If there is any information missing from the user surveys  </w:t>
            </w:r>
          </w:p>
        </w:tc>
      </w:tr>
      <w:tr w:rsidR="0012295A" w:rsidRPr="00283492" w14:paraId="19C494FF"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9BF2F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Evaluation Method: The system will send a notification after an algorithm update if their communication levels are deteriorating. </w:t>
            </w:r>
          </w:p>
        </w:tc>
      </w:tr>
      <w:tr w:rsidR="0012295A" w:rsidRPr="00283492" w14:paraId="54F0D44F"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94B50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14:paraId="360DB896"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0CB18553" w14:textId="77777777" w:rsidTr="00283492">
        <w:trPr>
          <w:trHeight w:val="1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F1CD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3.2.8</w:t>
            </w:r>
          </w:p>
        </w:tc>
      </w:tr>
      <w:tr w:rsidR="0012295A" w:rsidRPr="00283492" w14:paraId="7155A74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47D3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Statement: The system shall allow the user to modify the weights within the algorithm.</w:t>
            </w:r>
          </w:p>
        </w:tc>
      </w:tr>
      <w:tr w:rsidR="0012295A" w:rsidRPr="00283492" w14:paraId="4FEC5210"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F8DB5"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1A93182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50CA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system will have a menu for adjusting algorithm weights</w:t>
            </w:r>
          </w:p>
        </w:tc>
      </w:tr>
      <w:tr w:rsidR="0012295A" w:rsidRPr="00283492" w14:paraId="2AB26BF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2F7A0"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14:paraId="19E507CD" w14:textId="77777777" w:rsidR="0012295A" w:rsidRPr="00283492" w:rsidRDefault="0012295A" w:rsidP="0012295A">
      <w:pPr>
        <w:spacing w:before="240" w:after="240"/>
        <w:rPr>
          <w:rFonts w:ascii="Arial" w:hAnsi="Arial" w:cs="Arial"/>
          <w:b/>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10B9AFBC"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68FCDF" w14:textId="77777777"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No: 3.2.9</w:t>
            </w:r>
          </w:p>
        </w:tc>
      </w:tr>
      <w:tr w:rsidR="0012295A" w:rsidRPr="00283492" w14:paraId="55FDBD5E"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978608" w14:textId="623CD2C5" w:rsidR="0012295A" w:rsidRPr="00283492" w:rsidRDefault="0012295A" w:rsidP="00283492">
            <w:pPr>
              <w:spacing w:before="240" w:after="240"/>
              <w:rPr>
                <w:rFonts w:ascii="Arial" w:hAnsi="Arial" w:cs="Arial"/>
                <w:color w:val="000000" w:themeColor="text1"/>
              </w:rPr>
            </w:pPr>
            <w:r w:rsidRPr="57434054">
              <w:rPr>
                <w:rFonts w:ascii="Arial" w:hAnsi="Arial" w:cs="Arial"/>
                <w:color w:val="000000" w:themeColor="text1"/>
              </w:rPr>
              <w:t xml:space="preserve">Statement: The system shall allow a user to input a </w:t>
            </w:r>
            <w:r w:rsidR="05B92F28" w:rsidRPr="57434054">
              <w:rPr>
                <w:rFonts w:ascii="Arial" w:hAnsi="Arial" w:cs="Arial"/>
                <w:color w:val="000000" w:themeColor="text1"/>
              </w:rPr>
              <w:t>person</w:t>
            </w:r>
            <w:r w:rsidRPr="57434054">
              <w:rPr>
                <w:rFonts w:ascii="Arial" w:hAnsi="Arial" w:cs="Arial"/>
                <w:color w:val="000000" w:themeColor="text1"/>
              </w:rPr>
              <w:t xml:space="preserve"> to ignore. </w:t>
            </w:r>
          </w:p>
        </w:tc>
      </w:tr>
      <w:tr w:rsidR="0012295A" w:rsidRPr="00283492" w14:paraId="500CAA03"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569E8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Developer</w:t>
            </w:r>
          </w:p>
        </w:tc>
      </w:tr>
      <w:tr w:rsidR="0012295A" w:rsidRPr="00283492" w14:paraId="71FA268C"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E3106F" w14:textId="37140E87" w:rsidR="0012295A" w:rsidRPr="00283492" w:rsidRDefault="0012295A" w:rsidP="00283492">
            <w:pPr>
              <w:spacing w:before="240" w:after="240"/>
              <w:rPr>
                <w:rFonts w:ascii="Arial" w:hAnsi="Arial" w:cs="Arial"/>
                <w:color w:val="000000" w:themeColor="text1"/>
              </w:rPr>
            </w:pPr>
            <w:r w:rsidRPr="71504BE3">
              <w:rPr>
                <w:rFonts w:ascii="Arial" w:hAnsi="Arial" w:cs="Arial"/>
                <w:color w:val="000000" w:themeColor="text1"/>
              </w:rPr>
              <w:t>Evaluation Method: The system shall display a contact list for the user to choose p</w:t>
            </w:r>
            <w:r w:rsidR="0149391B" w:rsidRPr="71504BE3">
              <w:rPr>
                <w:rFonts w:ascii="Arial" w:hAnsi="Arial" w:cs="Arial"/>
                <w:color w:val="000000" w:themeColor="text1"/>
              </w:rPr>
              <w:t>eople</w:t>
            </w:r>
            <w:r w:rsidRPr="71504BE3">
              <w:rPr>
                <w:rFonts w:ascii="Arial" w:hAnsi="Arial" w:cs="Arial"/>
                <w:color w:val="000000" w:themeColor="text1"/>
              </w:rPr>
              <w:t xml:space="preserve"> to ignore in the </w:t>
            </w:r>
            <w:r w:rsidR="2E5A77C2" w:rsidRPr="71504BE3">
              <w:rPr>
                <w:rFonts w:ascii="Arial" w:hAnsi="Arial" w:cs="Arial"/>
                <w:color w:val="000000" w:themeColor="text1"/>
              </w:rPr>
              <w:t>table</w:t>
            </w:r>
            <w:r w:rsidRPr="71504BE3">
              <w:rPr>
                <w:rFonts w:ascii="Arial" w:hAnsi="Arial" w:cs="Arial"/>
                <w:color w:val="000000" w:themeColor="text1"/>
              </w:rPr>
              <w:t>.</w:t>
            </w:r>
          </w:p>
        </w:tc>
      </w:tr>
      <w:tr w:rsidR="0012295A" w:rsidRPr="00283492" w14:paraId="628A42A1"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A5B9D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created 09/24</w:t>
            </w:r>
          </w:p>
          <w:p w14:paraId="04D7B6BE" w14:textId="12B736E1" w:rsidR="0012295A" w:rsidRPr="00283492" w:rsidRDefault="0012295A" w:rsidP="00283492">
            <w:pPr>
              <w:spacing w:before="240" w:after="240"/>
              <w:rPr>
                <w:rFonts w:ascii="Arial" w:hAnsi="Arial" w:cs="Arial"/>
                <w:color w:val="000000" w:themeColor="text1"/>
              </w:rPr>
            </w:pPr>
            <w:r w:rsidRPr="57434054">
              <w:rPr>
                <w:rFonts w:ascii="Arial" w:hAnsi="Arial" w:cs="Arial"/>
                <w:color w:val="000000" w:themeColor="text1"/>
              </w:rPr>
              <w:t>Jason, 11/30, Changed to list</w:t>
            </w:r>
            <w:r w:rsidR="54503F68" w:rsidRPr="57434054">
              <w:rPr>
                <w:rFonts w:ascii="Arial" w:hAnsi="Arial" w:cs="Arial"/>
                <w:color w:val="000000" w:themeColor="text1"/>
              </w:rPr>
              <w:t xml:space="preserve"> ; Lizzy Jackson changed to person, 2/9</w:t>
            </w:r>
          </w:p>
        </w:tc>
      </w:tr>
    </w:tbl>
    <w:p w14:paraId="6D2B0FC0" w14:textId="77777777" w:rsidR="0012295A" w:rsidRPr="00283492" w:rsidRDefault="0012295A" w:rsidP="0012295A">
      <w:pPr>
        <w:spacing w:before="240" w:after="240"/>
        <w:rPr>
          <w:rFonts w:ascii="Arial" w:hAnsi="Arial" w:cs="Arial"/>
          <w:b/>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5A47CACF"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081CDB" w14:textId="77777777"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No: 3.2.10</w:t>
            </w:r>
          </w:p>
        </w:tc>
      </w:tr>
      <w:tr w:rsidR="0012295A" w:rsidRPr="00283492" w14:paraId="17277C55"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C4B75" w14:textId="67D4D460"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lastRenderedPageBreak/>
              <w:t>Statement: The system shall modify the algorithm weights, updating the</w:t>
            </w:r>
            <w:r w:rsidR="123CC795" w:rsidRPr="4129296D">
              <w:rPr>
                <w:rFonts w:ascii="Arial" w:hAnsi="Arial" w:cs="Arial"/>
                <w:color w:val="000000" w:themeColor="text1"/>
              </w:rPr>
              <w:t xml:space="preserve"> weights tracker </w:t>
            </w:r>
            <w:r w:rsidRPr="4129296D">
              <w:rPr>
                <w:rFonts w:ascii="Arial" w:hAnsi="Arial" w:cs="Arial"/>
                <w:color w:val="000000" w:themeColor="text1"/>
              </w:rPr>
              <w:t>for each recorded form of communication.</w:t>
            </w:r>
          </w:p>
        </w:tc>
      </w:tr>
      <w:tr w:rsidR="0012295A" w:rsidRPr="00283492" w14:paraId="12D7DCFC"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D97E8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4639D742"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455E26" w14:textId="3FAD2BDF"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 xml:space="preserve">Evaluation Method: The </w:t>
            </w:r>
            <w:r w:rsidR="5F5BED5D" w:rsidRPr="4129296D">
              <w:rPr>
                <w:rFonts w:ascii="Arial" w:hAnsi="Arial" w:cs="Arial"/>
                <w:color w:val="000000" w:themeColor="text1"/>
              </w:rPr>
              <w:t xml:space="preserve">weights tracker </w:t>
            </w:r>
            <w:r w:rsidRPr="4129296D">
              <w:rPr>
                <w:rFonts w:ascii="Arial" w:hAnsi="Arial" w:cs="Arial"/>
                <w:color w:val="000000" w:themeColor="text1"/>
              </w:rPr>
              <w:t xml:space="preserve">will reflect an increment by 1 with a timestamp for each form of communication recorded.  </w:t>
            </w:r>
          </w:p>
        </w:tc>
      </w:tr>
      <w:tr w:rsidR="0012295A" w:rsidRPr="00283492" w14:paraId="12795D69"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1763D0" w14:textId="0B53CBD4" w:rsidR="0012295A" w:rsidRPr="00283492" w:rsidRDefault="0012295A" w:rsidP="4129296D">
            <w:pPr>
              <w:spacing w:before="240" w:after="240"/>
              <w:rPr>
                <w:rFonts w:ascii="Arial" w:hAnsi="Arial" w:cs="Arial"/>
                <w:color w:val="000000" w:themeColor="text1"/>
              </w:rPr>
            </w:pPr>
            <w:r w:rsidRPr="4129296D">
              <w:rPr>
                <w:rFonts w:ascii="Arial" w:hAnsi="Arial" w:cs="Arial"/>
                <w:color w:val="000000" w:themeColor="text1"/>
              </w:rPr>
              <w:t>Revision History: Gabrielle Stoney created 09/25</w:t>
            </w:r>
          </w:p>
          <w:p w14:paraId="3403D7C5" w14:textId="6658D8D9" w:rsidR="0012295A" w:rsidRPr="00283492" w:rsidRDefault="0FB48246" w:rsidP="4129296D">
            <w:pPr>
              <w:spacing w:before="240" w:after="240"/>
              <w:rPr>
                <w:rFonts w:ascii="Arial" w:hAnsi="Arial" w:cs="Arial"/>
                <w:color w:val="000000" w:themeColor="text1"/>
              </w:rPr>
            </w:pPr>
            <w:r w:rsidRPr="4129296D">
              <w:rPr>
                <w:rFonts w:ascii="Arial" w:hAnsi="Arial" w:cs="Arial"/>
                <w:color w:val="000000" w:themeColor="text1"/>
              </w:rPr>
              <w:t>Harrison, 2/11, changed database to weights tracker</w:t>
            </w:r>
          </w:p>
        </w:tc>
      </w:tr>
    </w:tbl>
    <w:p w14:paraId="55014B80"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6188A129" w14:textId="77777777" w:rsidTr="00283492">
        <w:trPr>
          <w:trHeight w:val="2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A5CD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3.2.11</w:t>
            </w:r>
          </w:p>
        </w:tc>
      </w:tr>
      <w:tr w:rsidR="0012295A" w:rsidRPr="00283492" w14:paraId="55CF827E"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B81CD"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notify the user when it must request permission to access iOS services.</w:t>
            </w:r>
          </w:p>
        </w:tc>
      </w:tr>
      <w:tr w:rsidR="0012295A" w:rsidRPr="00283492" w14:paraId="3DFAE6B2"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E00A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574EBD79"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11C1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Dependency: 3.8.3, 3.9.1</w:t>
            </w:r>
          </w:p>
        </w:tc>
      </w:tr>
      <w:tr w:rsidR="0012295A" w:rsidRPr="00283492" w14:paraId="40D60E9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7AA1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user receives a notification pop-up from the system requesting access to iOS service permissions.</w:t>
            </w:r>
          </w:p>
        </w:tc>
      </w:tr>
      <w:tr w:rsidR="0012295A" w:rsidRPr="00283492" w14:paraId="2B2128F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AEB4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Harrison Dinius, 9/24, created</w:t>
            </w:r>
          </w:p>
        </w:tc>
      </w:tr>
    </w:tbl>
    <w:p w14:paraId="322E20E4" w14:textId="77777777" w:rsidR="0012295A" w:rsidRPr="00283492" w:rsidRDefault="0012295A" w:rsidP="0012295A">
      <w:pPr>
        <w:spacing w:before="240" w:after="240"/>
        <w:rPr>
          <w:rFonts w:ascii="Arial" w:hAnsi="Arial" w:cs="Arial"/>
          <w:color w:val="000000" w:themeColor="text1"/>
        </w:rPr>
      </w:pPr>
    </w:p>
    <w:p w14:paraId="2EB0A066" w14:textId="77777777" w:rsidR="0012295A" w:rsidRPr="00283492" w:rsidRDefault="0012295A" w:rsidP="0012295A">
      <w:pPr>
        <w:pStyle w:val="Heading2"/>
        <w:rPr>
          <w:color w:val="000000" w:themeColor="text1"/>
        </w:rPr>
      </w:pPr>
      <w:bookmarkStart w:id="14" w:name="_Toc56505912"/>
      <w:r w:rsidRPr="00283492">
        <w:rPr>
          <w:color w:val="000000" w:themeColor="text1"/>
        </w:rPr>
        <w:lastRenderedPageBreak/>
        <w:t>Physical Environment Requirements:</w:t>
      </w:r>
      <w:bookmarkEnd w:id="1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0CFF825F"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62D2A" w14:textId="77777777" w:rsidR="0012295A" w:rsidRPr="00283492" w:rsidRDefault="0012295A" w:rsidP="00283492">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No: 3.3.1</w:t>
            </w:r>
          </w:p>
        </w:tc>
      </w:tr>
      <w:tr w:rsidR="0012295A" w:rsidRPr="00283492" w14:paraId="49DB9745"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92F62" w14:textId="77777777" w:rsidR="0012295A" w:rsidRPr="00283492" w:rsidRDefault="0012295A" w:rsidP="00283492">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 xml:space="preserve">Statement: The system shall run on iOS </w:t>
            </w:r>
          </w:p>
        </w:tc>
      </w:tr>
      <w:tr w:rsidR="0012295A" w:rsidRPr="00283492" w14:paraId="2A164424"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715A6" w14:textId="77777777" w:rsidR="0012295A" w:rsidRPr="00283492" w:rsidRDefault="0012295A" w:rsidP="00283492">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5DD6717D"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0F3D1" w14:textId="77777777" w:rsidR="0012295A" w:rsidRPr="00283492" w:rsidRDefault="0012295A" w:rsidP="00283492">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Evaluation Method: The system runs on iOS.</w:t>
            </w:r>
          </w:p>
        </w:tc>
      </w:tr>
      <w:tr w:rsidR="0012295A" w:rsidRPr="00283492" w14:paraId="777E549F"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CBD14" w14:textId="77777777" w:rsidR="0012295A" w:rsidRPr="00283492" w:rsidRDefault="0012295A" w:rsidP="00283492">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 xml:space="preserve">Revision History: </w:t>
            </w:r>
            <w:proofErr w:type="spellStart"/>
            <w:r w:rsidRPr="00283492">
              <w:rPr>
                <w:rFonts w:ascii="Arial" w:hAnsi="Arial" w:cs="Arial"/>
                <w:color w:val="000000" w:themeColor="text1"/>
              </w:rPr>
              <w:t>Garðar</w:t>
            </w:r>
            <w:proofErr w:type="spellEnd"/>
            <w:r w:rsidRPr="00283492">
              <w:rPr>
                <w:rFonts w:ascii="Arial" w:hAnsi="Arial" w:cs="Arial"/>
                <w:color w:val="000000" w:themeColor="text1"/>
              </w:rPr>
              <w:t>, created 9/22</w:t>
            </w:r>
          </w:p>
        </w:tc>
      </w:tr>
    </w:tbl>
    <w:p w14:paraId="448145FB" w14:textId="77777777" w:rsidR="0012295A" w:rsidRPr="00283492" w:rsidRDefault="0012295A" w:rsidP="0012295A">
      <w:pPr>
        <w:spacing w:before="240" w:after="240"/>
        <w:rPr>
          <w:rFonts w:ascii="Arial" w:hAnsi="Arial" w:cs="Arial"/>
          <w:color w:val="000000" w:themeColor="text1"/>
        </w:rPr>
      </w:pPr>
    </w:p>
    <w:p w14:paraId="2E668F84" w14:textId="77777777" w:rsidR="0012295A" w:rsidRPr="00283492" w:rsidRDefault="0012295A" w:rsidP="0012295A">
      <w:pPr>
        <w:pStyle w:val="Heading2"/>
        <w:rPr>
          <w:color w:val="000000" w:themeColor="text1"/>
        </w:rPr>
      </w:pPr>
      <w:bookmarkStart w:id="15" w:name="_Toc56505913"/>
      <w:r w:rsidRPr="00283492">
        <w:rPr>
          <w:color w:val="000000" w:themeColor="text1"/>
        </w:rPr>
        <w:t>User and Human Factors Requirements:</w:t>
      </w:r>
      <w:bookmarkEnd w:id="15"/>
      <w:r w:rsidRPr="00283492">
        <w:rPr>
          <w:color w:val="000000" w:themeColor="text1"/>
        </w:rPr>
        <w:t xml:space="preserve"> </w:t>
      </w:r>
    </w:p>
    <w:p w14:paraId="2F9C92EC" w14:textId="31001F36" w:rsidR="0012295A" w:rsidRPr="00283492" w:rsidRDefault="0012295A" w:rsidP="00991F83">
      <w:pPr>
        <w:numPr>
          <w:ilvl w:val="0"/>
          <w:numId w:val="6"/>
        </w:numPr>
        <w:spacing w:before="240" w:after="240" w:line="276" w:lineRule="auto"/>
        <w:rPr>
          <w:rFonts w:ascii="Arial" w:hAnsi="Arial" w:cs="Arial"/>
          <w:color w:val="000000" w:themeColor="text1"/>
        </w:rPr>
      </w:pPr>
      <w:r w:rsidRPr="57434054">
        <w:rPr>
          <w:rFonts w:ascii="Arial" w:hAnsi="Arial" w:cs="Arial"/>
          <w:color w:val="000000" w:themeColor="text1"/>
        </w:rPr>
        <w:t xml:space="preserve">Users need a skill level high enough to use a </w:t>
      </w:r>
      <w:proofErr w:type="gramStart"/>
      <w:r w:rsidRPr="57434054">
        <w:rPr>
          <w:rFonts w:ascii="Arial" w:hAnsi="Arial" w:cs="Arial"/>
          <w:color w:val="000000" w:themeColor="text1"/>
        </w:rPr>
        <w:t>phone</w:t>
      </w:r>
      <w:proofErr w:type="gramEnd"/>
    </w:p>
    <w:p w14:paraId="5F5D64BA" w14:textId="0B82D195" w:rsidR="1AB42F3C" w:rsidRDefault="1AB42F3C" w:rsidP="57434054">
      <w:pPr>
        <w:numPr>
          <w:ilvl w:val="0"/>
          <w:numId w:val="6"/>
        </w:numPr>
        <w:spacing w:before="240" w:after="240" w:line="276" w:lineRule="auto"/>
        <w:rPr>
          <w:color w:val="000000" w:themeColor="text1"/>
        </w:rPr>
      </w:pPr>
      <w:r w:rsidRPr="57434054">
        <w:rPr>
          <w:rFonts w:ascii="Arial" w:hAnsi="Arial" w:cs="Arial"/>
          <w:color w:val="000000" w:themeColor="text1"/>
        </w:rPr>
        <w:t xml:space="preserve">Users will need a skill level to be able to use and communicate via various social media </w:t>
      </w:r>
      <w:proofErr w:type="gramStart"/>
      <w:r w:rsidRPr="57434054">
        <w:rPr>
          <w:rFonts w:ascii="Arial" w:hAnsi="Arial" w:cs="Arial"/>
          <w:color w:val="000000" w:themeColor="text1"/>
        </w:rPr>
        <w:t>platforms</w:t>
      </w:r>
      <w:proofErr w:type="gramEnd"/>
    </w:p>
    <w:p w14:paraId="24BD24A7"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System will be able to detect when user is not listening to </w:t>
      </w:r>
      <w:proofErr w:type="gramStart"/>
      <w:r w:rsidRPr="00283492">
        <w:rPr>
          <w:rFonts w:ascii="Arial" w:hAnsi="Arial" w:cs="Arial"/>
          <w:color w:val="000000" w:themeColor="text1"/>
        </w:rPr>
        <w:t>reminders</w:t>
      </w:r>
      <w:proofErr w:type="gramEnd"/>
    </w:p>
    <w:p w14:paraId="0733E7FF"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Users require no training to be able to use </w:t>
      </w:r>
      <w:proofErr w:type="gramStart"/>
      <w:r w:rsidRPr="00283492">
        <w:rPr>
          <w:rFonts w:ascii="Arial" w:hAnsi="Arial" w:cs="Arial"/>
          <w:color w:val="000000" w:themeColor="text1"/>
        </w:rPr>
        <w:t>application</w:t>
      </w:r>
      <w:proofErr w:type="gramEnd"/>
    </w:p>
    <w:p w14:paraId="6D57E67E"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4129296D">
        <w:rPr>
          <w:rFonts w:ascii="Arial" w:hAnsi="Arial" w:cs="Arial"/>
          <w:color w:val="000000" w:themeColor="text1"/>
        </w:rPr>
        <w:t>User must be at least 13 years old (in accordance with COPPA, see Section 4)</w:t>
      </w:r>
    </w:p>
    <w:p w14:paraId="60326D34" w14:textId="77777777" w:rsidR="0012295A" w:rsidRPr="00283492" w:rsidRDefault="0012295A" w:rsidP="0012295A">
      <w:pPr>
        <w:pStyle w:val="Heading2"/>
        <w:rPr>
          <w:color w:val="000000" w:themeColor="text1"/>
        </w:rPr>
      </w:pPr>
      <w:bookmarkStart w:id="16" w:name="_Toc56505914"/>
      <w:r w:rsidRPr="00283492">
        <w:rPr>
          <w:color w:val="000000" w:themeColor="text1"/>
        </w:rPr>
        <w:t>Documentation Requirements:</w:t>
      </w:r>
      <w:bookmarkEnd w:id="16"/>
      <w:r w:rsidRPr="00283492">
        <w:rPr>
          <w:color w:val="000000" w:themeColor="text1"/>
        </w:rPr>
        <w:t xml:space="preserve">  </w:t>
      </w:r>
    </w:p>
    <w:p w14:paraId="0994406E"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Audience should have intermediate skill level with using a mobile Apple </w:t>
      </w:r>
      <w:proofErr w:type="gramStart"/>
      <w:r w:rsidRPr="00283492">
        <w:rPr>
          <w:rFonts w:ascii="Arial" w:hAnsi="Arial" w:cs="Arial"/>
          <w:color w:val="000000" w:themeColor="text1"/>
        </w:rPr>
        <w:t>device</w:t>
      </w:r>
      <w:proofErr w:type="gramEnd"/>
    </w:p>
    <w:p w14:paraId="17787BF4" w14:textId="77777777" w:rsidR="0012295A" w:rsidRPr="00283492" w:rsidRDefault="0012295A" w:rsidP="0012295A">
      <w:pPr>
        <w:pStyle w:val="Heading2"/>
        <w:rPr>
          <w:color w:val="000000" w:themeColor="text1"/>
        </w:rPr>
      </w:pPr>
      <w:bookmarkStart w:id="17" w:name="_Toc56505915"/>
      <w:r w:rsidRPr="00283492">
        <w:rPr>
          <w:color w:val="000000" w:themeColor="text1"/>
          <w:u w:val="single"/>
        </w:rPr>
        <w:t>Data Requirements:</w:t>
      </w:r>
      <w:bookmarkEnd w:id="17"/>
      <w:r w:rsidRPr="00283492">
        <w:rPr>
          <w:color w:val="000000" w:themeColor="text1"/>
        </w:rPr>
        <w:t xml:space="preserve"> </w:t>
      </w:r>
    </w:p>
    <w:p w14:paraId="0437F7C4"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Formula will weight each form of communication from .5 &lt;-&gt; 1.5 and add each time the method is used, constantly updating the average. </w:t>
      </w:r>
    </w:p>
    <w:p w14:paraId="7228CF8D" w14:textId="3FF6339B" w:rsidR="0012295A" w:rsidRPr="00283492" w:rsidRDefault="0012295A" w:rsidP="00991F83">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lastRenderedPageBreak/>
        <w:t>Ex: Every time a text is sent, a .5/1.0/1.5 will be added to the total and the average for that contact will be recalculated</w:t>
      </w:r>
    </w:p>
    <w:p w14:paraId="22AF3AA7" w14:textId="3845DCB5" w:rsidR="0012295A" w:rsidRPr="00283492" w:rsidRDefault="00991F83" w:rsidP="00991F83">
      <w:pPr>
        <w:numPr>
          <w:ilvl w:val="1"/>
          <w:numId w:val="6"/>
        </w:numPr>
        <w:spacing w:before="240" w:after="240" w:line="276" w:lineRule="auto"/>
        <w:rPr>
          <w:rFonts w:ascii="Arial" w:hAnsi="Arial" w:cs="Arial"/>
          <w:color w:val="000000" w:themeColor="text1"/>
        </w:rPr>
      </w:pPr>
      <w:r>
        <w:rPr>
          <w:rFonts w:ascii="Arial" w:hAnsi="Arial" w:cs="Arial"/>
          <w:color w:val="000000" w:themeColor="text1"/>
        </w:rPr>
        <w:t>T</w:t>
      </w:r>
      <w:r w:rsidR="0012295A" w:rsidRPr="00283492">
        <w:rPr>
          <w:rFonts w:ascii="Arial" w:hAnsi="Arial" w:cs="Arial"/>
          <w:color w:val="000000" w:themeColor="text1"/>
        </w:rPr>
        <w:t xml:space="preserve">his will create the “Living </w:t>
      </w:r>
      <w:proofErr w:type="gramStart"/>
      <w:r w:rsidR="0012295A" w:rsidRPr="00283492">
        <w:rPr>
          <w:rFonts w:ascii="Arial" w:hAnsi="Arial" w:cs="Arial"/>
          <w:color w:val="000000" w:themeColor="text1"/>
        </w:rPr>
        <w:t>Average</w:t>
      </w:r>
      <w:proofErr w:type="gramEnd"/>
      <w:r w:rsidR="0012295A" w:rsidRPr="00283492">
        <w:rPr>
          <w:rFonts w:ascii="Arial" w:hAnsi="Arial" w:cs="Arial"/>
          <w:color w:val="000000" w:themeColor="text1"/>
        </w:rPr>
        <w:t>”</w:t>
      </w:r>
    </w:p>
    <w:p w14:paraId="3769D7D5"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For reference, see “Social Brain Hypothesis” study in Section 4.</w:t>
      </w:r>
    </w:p>
    <w:p w14:paraId="7289E4F0"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Calculations will be made with a +/- </w:t>
      </w:r>
      <w:proofErr w:type="gramStart"/>
      <w:r w:rsidRPr="00283492">
        <w:rPr>
          <w:rFonts w:ascii="Arial" w:hAnsi="Arial" w:cs="Arial"/>
          <w:color w:val="000000" w:themeColor="text1"/>
        </w:rPr>
        <w:t>.5 point</w:t>
      </w:r>
      <w:proofErr w:type="gramEnd"/>
      <w:r w:rsidRPr="00283492">
        <w:rPr>
          <w:rFonts w:ascii="Arial" w:hAnsi="Arial" w:cs="Arial"/>
          <w:color w:val="000000" w:themeColor="text1"/>
        </w:rPr>
        <w:t xml:space="preserve"> difference </w:t>
      </w:r>
    </w:p>
    <w:p w14:paraId="2F20ADDF"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Definitions: </w:t>
      </w:r>
    </w:p>
    <w:p w14:paraId="13BB0008" w14:textId="4D5AD019" w:rsidR="0012295A" w:rsidRPr="00283492" w:rsidRDefault="0012295A" w:rsidP="00991F83">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FOC – Form of Communication </w:t>
      </w:r>
    </w:p>
    <w:p w14:paraId="07FCF958" w14:textId="5F7F2D93" w:rsidR="0012295A" w:rsidRPr="00283492" w:rsidRDefault="0012295A" w:rsidP="00991F83">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DOC – Duration of Communication (text will count as no message sent after an hour) </w:t>
      </w:r>
    </w:p>
    <w:p w14:paraId="0EF64E8F" w14:textId="1AF8379F" w:rsidR="0012295A" w:rsidRPr="00283492" w:rsidRDefault="0012295A" w:rsidP="00991F83">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DFLC – Duration from Last Communication </w:t>
      </w:r>
    </w:p>
    <w:p w14:paraId="1A307029"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The trust algorithm goes as </w:t>
      </w:r>
      <w:proofErr w:type="gramStart"/>
      <w:r w:rsidRPr="00283492">
        <w:rPr>
          <w:rFonts w:ascii="Arial" w:hAnsi="Arial" w:cs="Arial"/>
          <w:color w:val="000000" w:themeColor="text1"/>
        </w:rPr>
        <w:t>follows</w:t>
      </w:r>
      <w:proofErr w:type="gramEnd"/>
    </w:p>
    <w:p w14:paraId="4F4B8ED0" w14:textId="77777777" w:rsidR="0012295A" w:rsidRPr="00283492" w:rsidRDefault="0012295A" w:rsidP="0012295A">
      <w:pPr>
        <w:spacing w:before="240" w:after="240"/>
        <w:rPr>
          <w:rFonts w:ascii="Arial" w:hAnsi="Arial" w:cs="Arial"/>
          <w:color w:val="000000" w:themeColor="text1"/>
        </w:rPr>
      </w:pPr>
      <w:r w:rsidRPr="00283492">
        <w:rPr>
          <w:rFonts w:ascii="Arial" w:hAnsi="Arial" w:cs="Arial"/>
          <w:color w:val="000000" w:themeColor="text1"/>
        </w:rPr>
        <w:t>Trust</w:t>
      </w:r>
      <w:r w:rsidRPr="00283492">
        <w:rPr>
          <w:rFonts w:ascii="Arial" w:hAnsi="Arial" w:cs="Arial"/>
          <w:color w:val="000000" w:themeColor="text1"/>
          <w:vertAlign w:val="subscript"/>
        </w:rPr>
        <w:t>0</w:t>
      </w:r>
      <w:r w:rsidRPr="00283492">
        <w:rPr>
          <w:rFonts w:ascii="Arial" w:hAnsi="Arial" w:cs="Arial"/>
          <w:color w:val="000000" w:themeColor="text1"/>
        </w:rPr>
        <w:t xml:space="preserve"> = FOC*DOC + Impact*Experience – DFLC</w:t>
      </w:r>
    </w:p>
    <w:p w14:paraId="20B2AB10" w14:textId="77777777" w:rsidR="0012295A" w:rsidRPr="00283492" w:rsidRDefault="0012295A" w:rsidP="0012295A">
      <w:pPr>
        <w:spacing w:before="240" w:after="240"/>
        <w:rPr>
          <w:rFonts w:ascii="Arial" w:hAnsi="Arial" w:cs="Arial"/>
          <w:color w:val="000000" w:themeColor="text1"/>
        </w:rPr>
      </w:pPr>
      <w:r w:rsidRPr="00283492">
        <w:rPr>
          <w:rFonts w:ascii="Arial" w:hAnsi="Arial" w:cs="Arial"/>
          <w:color w:val="000000" w:themeColor="text1"/>
        </w:rPr>
        <w:t>Trust = Trust</w:t>
      </w:r>
      <w:r w:rsidRPr="00283492">
        <w:rPr>
          <w:rFonts w:ascii="Arial" w:hAnsi="Arial" w:cs="Arial"/>
          <w:color w:val="000000" w:themeColor="text1"/>
          <w:vertAlign w:val="subscript"/>
        </w:rPr>
        <w:t>0</w:t>
      </w:r>
      <w:r w:rsidRPr="00283492">
        <w:rPr>
          <w:rFonts w:ascii="Arial" w:hAnsi="Arial" w:cs="Arial"/>
          <w:color w:val="000000" w:themeColor="text1"/>
        </w:rPr>
        <w:t xml:space="preserve"> + Trust</w:t>
      </w:r>
    </w:p>
    <w:p w14:paraId="01595511" w14:textId="77777777" w:rsidR="0012295A" w:rsidRPr="00DD53F9" w:rsidRDefault="0012295A" w:rsidP="00DD53F9">
      <w:pPr>
        <w:numPr>
          <w:ilvl w:val="1"/>
          <w:numId w:val="6"/>
        </w:numPr>
        <w:spacing w:before="240" w:after="240" w:line="276" w:lineRule="auto"/>
        <w:rPr>
          <w:rFonts w:ascii="Arial" w:hAnsi="Arial" w:cs="Arial"/>
          <w:color w:val="000000" w:themeColor="text1"/>
        </w:rPr>
      </w:pPr>
      <w:r w:rsidRPr="00DD53F9">
        <w:rPr>
          <w:rFonts w:ascii="Arial" w:hAnsi="Arial" w:cs="Arial"/>
          <w:color w:val="000000" w:themeColor="text1"/>
        </w:rPr>
        <w:t xml:space="preserve">Impact and Experience is based </w:t>
      </w:r>
      <w:proofErr w:type="gramStart"/>
      <w:r w:rsidRPr="00DD53F9">
        <w:rPr>
          <w:rFonts w:ascii="Arial" w:hAnsi="Arial" w:cs="Arial"/>
          <w:color w:val="000000" w:themeColor="text1"/>
        </w:rPr>
        <w:t>off of</w:t>
      </w:r>
      <w:proofErr w:type="gramEnd"/>
      <w:r w:rsidRPr="00DD53F9">
        <w:rPr>
          <w:rFonts w:ascii="Arial" w:hAnsi="Arial" w:cs="Arial"/>
          <w:color w:val="000000" w:themeColor="text1"/>
        </w:rPr>
        <w:t xml:space="preserve"> user surveys and will impact the trust algorithm only when feedback is given. For the Impact weight, it will either assign a positive or a negative 1 to gauge how an interaction went. The experience weight will change based off how the survey is filled out which is on a scale of 1 to 5. A 1 start rating will give a weight of .2, </w:t>
      </w:r>
      <w:proofErr w:type="gramStart"/>
      <w:r w:rsidRPr="00DD53F9">
        <w:rPr>
          <w:rFonts w:ascii="Arial" w:hAnsi="Arial" w:cs="Arial"/>
          <w:color w:val="000000" w:themeColor="text1"/>
        </w:rPr>
        <w:t>2 star</w:t>
      </w:r>
      <w:proofErr w:type="gramEnd"/>
      <w:r w:rsidRPr="00DD53F9">
        <w:rPr>
          <w:rFonts w:ascii="Arial" w:hAnsi="Arial" w:cs="Arial"/>
          <w:color w:val="000000" w:themeColor="text1"/>
        </w:rPr>
        <w:t xml:space="preserve"> rating will give a weight of .4 and so on and so forth. </w:t>
      </w:r>
    </w:p>
    <w:p w14:paraId="5B210EE4" w14:textId="77777777" w:rsidR="0012295A" w:rsidRPr="00DD53F9" w:rsidRDefault="0012295A" w:rsidP="00DD53F9">
      <w:pPr>
        <w:numPr>
          <w:ilvl w:val="1"/>
          <w:numId w:val="6"/>
        </w:numPr>
        <w:spacing w:before="240" w:after="240" w:line="276" w:lineRule="auto"/>
        <w:rPr>
          <w:rFonts w:ascii="Arial" w:hAnsi="Arial" w:cs="Arial"/>
          <w:color w:val="000000" w:themeColor="text1"/>
        </w:rPr>
      </w:pPr>
      <w:r w:rsidRPr="00DD53F9">
        <w:rPr>
          <w:rFonts w:ascii="Arial" w:hAnsi="Arial" w:cs="Arial"/>
          <w:color w:val="000000" w:themeColor="text1"/>
        </w:rPr>
        <w:t xml:space="preserve">Duration of Last Communication will always be a negative value as time will impact a person’s trust evaluation. </w:t>
      </w:r>
    </w:p>
    <w:p w14:paraId="1E4536FE" w14:textId="26A696A4" w:rsidR="0012295A" w:rsidRPr="00DD53F9" w:rsidRDefault="57AB992B" w:rsidP="00DD53F9">
      <w:pPr>
        <w:numPr>
          <w:ilvl w:val="1"/>
          <w:numId w:val="6"/>
        </w:numPr>
        <w:spacing w:before="240" w:after="240" w:line="276" w:lineRule="auto"/>
        <w:rPr>
          <w:rFonts w:ascii="Arial" w:hAnsi="Arial" w:cs="Arial"/>
          <w:color w:val="000000" w:themeColor="text1"/>
        </w:rPr>
      </w:pPr>
      <w:r w:rsidRPr="71504BE3">
        <w:rPr>
          <w:rFonts w:ascii="Arial" w:hAnsi="Arial" w:cs="Arial"/>
          <w:color w:val="000000" w:themeColor="text1"/>
        </w:rPr>
        <w:t>Any social media platform the user gives permission to access</w:t>
      </w:r>
      <w:r w:rsidR="4F3FFDEA" w:rsidRPr="71504BE3">
        <w:rPr>
          <w:rFonts w:ascii="Arial" w:hAnsi="Arial" w:cs="Arial"/>
          <w:color w:val="000000" w:themeColor="text1"/>
        </w:rPr>
        <w:t xml:space="preserve"> </w:t>
      </w:r>
      <w:r w:rsidR="0012295A" w:rsidRPr="71504BE3">
        <w:rPr>
          <w:rFonts w:ascii="Arial" w:hAnsi="Arial" w:cs="Arial"/>
          <w:color w:val="000000" w:themeColor="text1"/>
        </w:rPr>
        <w:t xml:space="preserve">will all start with the same weight value of .3 to serve as an equal base for each form of communication. The system will use a counter for each </w:t>
      </w:r>
      <w:r w:rsidR="0DD4712C" w:rsidRPr="71504BE3">
        <w:rPr>
          <w:rFonts w:ascii="Arial" w:hAnsi="Arial" w:cs="Arial"/>
          <w:color w:val="000000" w:themeColor="text1"/>
        </w:rPr>
        <w:t>social media platform used to communicate</w:t>
      </w:r>
      <w:r w:rsidR="0012295A" w:rsidRPr="71504BE3">
        <w:rPr>
          <w:rFonts w:ascii="Arial" w:hAnsi="Arial" w:cs="Arial"/>
          <w:color w:val="000000" w:themeColor="text1"/>
        </w:rPr>
        <w:t xml:space="preserve"> and will increase this counter every time there is a new entry from the </w:t>
      </w:r>
      <w:r w:rsidR="113A1921" w:rsidRPr="71504BE3">
        <w:rPr>
          <w:rFonts w:ascii="Arial" w:hAnsi="Arial" w:cs="Arial"/>
          <w:color w:val="000000" w:themeColor="text1"/>
        </w:rPr>
        <w:t>table o</w:t>
      </w:r>
      <w:r w:rsidR="0012295A" w:rsidRPr="71504BE3">
        <w:rPr>
          <w:rFonts w:ascii="Arial" w:hAnsi="Arial" w:cs="Arial"/>
          <w:color w:val="000000" w:themeColor="text1"/>
        </w:rPr>
        <w:t>f these form</w:t>
      </w:r>
      <w:r w:rsidR="63E72BAC" w:rsidRPr="71504BE3">
        <w:rPr>
          <w:rFonts w:ascii="Arial" w:hAnsi="Arial" w:cs="Arial"/>
          <w:color w:val="000000" w:themeColor="text1"/>
        </w:rPr>
        <w:t>s</w:t>
      </w:r>
      <w:r w:rsidR="0012295A" w:rsidRPr="71504BE3">
        <w:rPr>
          <w:rFonts w:ascii="Arial" w:hAnsi="Arial" w:cs="Arial"/>
          <w:color w:val="000000" w:themeColor="text1"/>
        </w:rPr>
        <w:t xml:space="preserve"> of communication. The system will then keep a total of all forms of communication and divide each communication counters by the total interaction accounts. This can be see</w:t>
      </w:r>
      <w:r w:rsidR="64A24033" w:rsidRPr="71504BE3">
        <w:rPr>
          <w:rFonts w:ascii="Arial" w:hAnsi="Arial" w:cs="Arial"/>
          <w:color w:val="000000" w:themeColor="text1"/>
        </w:rPr>
        <w:t>n</w:t>
      </w:r>
      <w:r w:rsidR="0012295A" w:rsidRPr="71504BE3">
        <w:rPr>
          <w:rFonts w:ascii="Arial" w:hAnsi="Arial" w:cs="Arial"/>
          <w:color w:val="000000" w:themeColor="text1"/>
        </w:rPr>
        <w:t xml:space="preserve"> here: </w:t>
      </w:r>
    </w:p>
    <w:p w14:paraId="605B7E5F" w14:textId="77777777" w:rsidR="0012295A" w:rsidRPr="00DD53F9" w:rsidRDefault="0012295A" w:rsidP="00DD53F9">
      <w:pPr>
        <w:numPr>
          <w:ilvl w:val="2"/>
          <w:numId w:val="6"/>
        </w:numPr>
        <w:spacing w:before="240" w:after="240" w:line="276" w:lineRule="auto"/>
        <w:rPr>
          <w:rFonts w:ascii="Arial" w:hAnsi="Arial" w:cs="Arial"/>
          <w:color w:val="000000" w:themeColor="text1"/>
        </w:rPr>
      </w:pPr>
      <w:proofErr w:type="spellStart"/>
      <w:r w:rsidRPr="57434054">
        <w:rPr>
          <w:rFonts w:ascii="Arial" w:hAnsi="Arial" w:cs="Arial"/>
          <w:color w:val="000000" w:themeColor="text1"/>
        </w:rPr>
        <w:t>TotalCommunication</w:t>
      </w:r>
      <w:proofErr w:type="spellEnd"/>
      <w:r w:rsidRPr="57434054">
        <w:rPr>
          <w:rFonts w:ascii="Arial" w:hAnsi="Arial" w:cs="Arial"/>
          <w:color w:val="000000" w:themeColor="text1"/>
        </w:rPr>
        <w:t xml:space="preserve"> = </w:t>
      </w:r>
      <w:proofErr w:type="spellStart"/>
      <w:r w:rsidRPr="57434054">
        <w:rPr>
          <w:rFonts w:ascii="Arial" w:hAnsi="Arial" w:cs="Arial"/>
          <w:color w:val="000000" w:themeColor="text1"/>
        </w:rPr>
        <w:t>FTCount</w:t>
      </w:r>
      <w:proofErr w:type="spellEnd"/>
      <w:r w:rsidRPr="57434054">
        <w:rPr>
          <w:rFonts w:ascii="Arial" w:hAnsi="Arial" w:cs="Arial"/>
          <w:color w:val="000000" w:themeColor="text1"/>
        </w:rPr>
        <w:t xml:space="preserve"> + </w:t>
      </w:r>
      <w:proofErr w:type="spellStart"/>
      <w:r w:rsidRPr="57434054">
        <w:rPr>
          <w:rFonts w:ascii="Arial" w:hAnsi="Arial" w:cs="Arial"/>
          <w:color w:val="000000" w:themeColor="text1"/>
        </w:rPr>
        <w:t>CallCount</w:t>
      </w:r>
      <w:proofErr w:type="spellEnd"/>
      <w:r w:rsidRPr="57434054">
        <w:rPr>
          <w:rFonts w:ascii="Arial" w:hAnsi="Arial" w:cs="Arial"/>
          <w:color w:val="000000" w:themeColor="text1"/>
        </w:rPr>
        <w:t xml:space="preserve"> + </w:t>
      </w:r>
      <w:proofErr w:type="spellStart"/>
      <w:r w:rsidRPr="57434054">
        <w:rPr>
          <w:rFonts w:ascii="Arial" w:hAnsi="Arial" w:cs="Arial"/>
          <w:color w:val="000000" w:themeColor="text1"/>
        </w:rPr>
        <w:t>TxtCount</w:t>
      </w:r>
      <w:proofErr w:type="spellEnd"/>
    </w:p>
    <w:p w14:paraId="310BE305" w14:textId="77777777" w:rsidR="0012295A" w:rsidRPr="00DD53F9" w:rsidRDefault="0012295A" w:rsidP="00DD53F9">
      <w:pPr>
        <w:numPr>
          <w:ilvl w:val="2"/>
          <w:numId w:val="6"/>
        </w:numPr>
        <w:spacing w:before="240" w:after="240" w:line="276" w:lineRule="auto"/>
        <w:rPr>
          <w:rFonts w:ascii="Arial" w:hAnsi="Arial" w:cs="Arial"/>
          <w:color w:val="000000" w:themeColor="text1"/>
        </w:rPr>
      </w:pPr>
      <w:proofErr w:type="spellStart"/>
      <w:r w:rsidRPr="00DD53F9">
        <w:rPr>
          <w:rFonts w:ascii="Arial" w:hAnsi="Arial" w:cs="Arial"/>
          <w:color w:val="000000" w:themeColor="text1"/>
        </w:rPr>
        <w:lastRenderedPageBreak/>
        <w:t>FTWeight</w:t>
      </w:r>
      <w:proofErr w:type="spellEnd"/>
      <w:r w:rsidRPr="00DD53F9">
        <w:rPr>
          <w:rFonts w:ascii="Arial" w:hAnsi="Arial" w:cs="Arial"/>
          <w:color w:val="000000" w:themeColor="text1"/>
        </w:rPr>
        <w:t xml:space="preserve"> = </w:t>
      </w:r>
      <w:proofErr w:type="spellStart"/>
      <w:r w:rsidRPr="00DD53F9">
        <w:rPr>
          <w:rFonts w:ascii="Arial" w:hAnsi="Arial" w:cs="Arial"/>
          <w:color w:val="000000" w:themeColor="text1"/>
        </w:rPr>
        <w:t>FTCount</w:t>
      </w:r>
      <w:proofErr w:type="spellEnd"/>
      <w:r w:rsidRPr="00DD53F9">
        <w:rPr>
          <w:rFonts w:ascii="Arial" w:hAnsi="Arial" w:cs="Arial"/>
          <w:color w:val="000000" w:themeColor="text1"/>
        </w:rPr>
        <w:t>/</w:t>
      </w:r>
      <w:proofErr w:type="spellStart"/>
      <w:r w:rsidRPr="00DD53F9">
        <w:rPr>
          <w:rFonts w:ascii="Arial" w:hAnsi="Arial" w:cs="Arial"/>
          <w:color w:val="000000" w:themeColor="text1"/>
        </w:rPr>
        <w:t>TotalCommunication</w:t>
      </w:r>
      <w:proofErr w:type="spellEnd"/>
    </w:p>
    <w:p w14:paraId="30110EDC" w14:textId="77777777" w:rsidR="0012295A" w:rsidRPr="00DD53F9" w:rsidRDefault="0012295A" w:rsidP="00DD53F9">
      <w:pPr>
        <w:numPr>
          <w:ilvl w:val="2"/>
          <w:numId w:val="6"/>
        </w:numPr>
        <w:spacing w:before="240" w:after="240" w:line="276" w:lineRule="auto"/>
        <w:rPr>
          <w:rFonts w:ascii="Arial" w:hAnsi="Arial" w:cs="Arial"/>
          <w:color w:val="000000" w:themeColor="text1"/>
        </w:rPr>
      </w:pPr>
      <w:proofErr w:type="spellStart"/>
      <w:r w:rsidRPr="00DD53F9">
        <w:rPr>
          <w:rFonts w:ascii="Arial" w:hAnsi="Arial" w:cs="Arial"/>
          <w:color w:val="000000" w:themeColor="text1"/>
        </w:rPr>
        <w:t>CallWeight</w:t>
      </w:r>
      <w:proofErr w:type="spellEnd"/>
      <w:r w:rsidRPr="00DD53F9">
        <w:rPr>
          <w:rFonts w:ascii="Arial" w:hAnsi="Arial" w:cs="Arial"/>
          <w:color w:val="000000" w:themeColor="text1"/>
        </w:rPr>
        <w:t xml:space="preserve"> = </w:t>
      </w:r>
      <w:proofErr w:type="spellStart"/>
      <w:r w:rsidRPr="00DD53F9">
        <w:rPr>
          <w:rFonts w:ascii="Arial" w:hAnsi="Arial" w:cs="Arial"/>
          <w:color w:val="000000" w:themeColor="text1"/>
        </w:rPr>
        <w:t>CallCount</w:t>
      </w:r>
      <w:proofErr w:type="spellEnd"/>
      <w:r w:rsidRPr="00DD53F9">
        <w:rPr>
          <w:rFonts w:ascii="Arial" w:hAnsi="Arial" w:cs="Arial"/>
          <w:color w:val="000000" w:themeColor="text1"/>
        </w:rPr>
        <w:t>/</w:t>
      </w:r>
      <w:proofErr w:type="spellStart"/>
      <w:r w:rsidRPr="00DD53F9">
        <w:rPr>
          <w:rFonts w:ascii="Arial" w:hAnsi="Arial" w:cs="Arial"/>
          <w:color w:val="000000" w:themeColor="text1"/>
        </w:rPr>
        <w:t>TotalCommunication</w:t>
      </w:r>
      <w:proofErr w:type="spellEnd"/>
      <w:r w:rsidRPr="00DD53F9">
        <w:rPr>
          <w:rFonts w:ascii="Arial" w:hAnsi="Arial" w:cs="Arial"/>
          <w:color w:val="000000" w:themeColor="text1"/>
        </w:rPr>
        <w:t xml:space="preserve"> </w:t>
      </w:r>
    </w:p>
    <w:p w14:paraId="1973D1CF" w14:textId="77777777" w:rsidR="0012295A" w:rsidRPr="00DD53F9" w:rsidRDefault="0012295A" w:rsidP="00DD53F9">
      <w:pPr>
        <w:numPr>
          <w:ilvl w:val="2"/>
          <w:numId w:val="6"/>
        </w:numPr>
        <w:spacing w:before="240" w:after="240" w:line="276" w:lineRule="auto"/>
        <w:rPr>
          <w:rFonts w:ascii="Arial" w:hAnsi="Arial" w:cs="Arial"/>
          <w:color w:val="000000" w:themeColor="text1"/>
        </w:rPr>
      </w:pPr>
      <w:proofErr w:type="spellStart"/>
      <w:r w:rsidRPr="57434054">
        <w:rPr>
          <w:rFonts w:ascii="Arial" w:hAnsi="Arial" w:cs="Arial"/>
          <w:color w:val="000000" w:themeColor="text1"/>
        </w:rPr>
        <w:t>TxtWeight</w:t>
      </w:r>
      <w:proofErr w:type="spellEnd"/>
      <w:r w:rsidRPr="57434054">
        <w:rPr>
          <w:rFonts w:ascii="Arial" w:hAnsi="Arial" w:cs="Arial"/>
          <w:color w:val="000000" w:themeColor="text1"/>
        </w:rPr>
        <w:t xml:space="preserve"> = </w:t>
      </w:r>
      <w:proofErr w:type="spellStart"/>
      <w:r w:rsidRPr="57434054">
        <w:rPr>
          <w:rFonts w:ascii="Arial" w:hAnsi="Arial" w:cs="Arial"/>
          <w:color w:val="000000" w:themeColor="text1"/>
        </w:rPr>
        <w:t>TxtCount</w:t>
      </w:r>
      <w:proofErr w:type="spellEnd"/>
      <w:r w:rsidRPr="57434054">
        <w:rPr>
          <w:rFonts w:ascii="Arial" w:hAnsi="Arial" w:cs="Arial"/>
          <w:color w:val="000000" w:themeColor="text1"/>
        </w:rPr>
        <w:t>/</w:t>
      </w:r>
      <w:proofErr w:type="spellStart"/>
      <w:r w:rsidRPr="57434054">
        <w:rPr>
          <w:rFonts w:ascii="Arial" w:hAnsi="Arial" w:cs="Arial"/>
          <w:color w:val="000000" w:themeColor="text1"/>
        </w:rPr>
        <w:t>TotalCommunication</w:t>
      </w:r>
      <w:proofErr w:type="spellEnd"/>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66D64A03"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44BB68" w14:textId="77777777"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No: 3.6.1</w:t>
            </w:r>
          </w:p>
        </w:tc>
      </w:tr>
      <w:tr w:rsidR="0012295A" w:rsidRPr="00283492" w14:paraId="15FD7AC9"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E24F00" w14:textId="324C75D8"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 xml:space="preserve">Statement: The system shall have a </w:t>
            </w:r>
            <w:r w:rsidR="36C6B29A" w:rsidRPr="4129296D">
              <w:rPr>
                <w:rFonts w:ascii="Arial" w:hAnsi="Arial" w:cs="Arial"/>
                <w:color w:val="000000" w:themeColor="text1"/>
              </w:rPr>
              <w:t xml:space="preserve">table </w:t>
            </w:r>
            <w:r w:rsidRPr="4129296D">
              <w:rPr>
                <w:rFonts w:ascii="Arial" w:hAnsi="Arial" w:cs="Arial"/>
                <w:color w:val="000000" w:themeColor="text1"/>
              </w:rPr>
              <w:t xml:space="preserve">to store </w:t>
            </w:r>
            <w:r w:rsidR="71A7B22B" w:rsidRPr="4129296D">
              <w:rPr>
                <w:rFonts w:ascii="Arial" w:hAnsi="Arial" w:cs="Arial"/>
                <w:color w:val="000000" w:themeColor="text1"/>
              </w:rPr>
              <w:t xml:space="preserve">data from </w:t>
            </w:r>
            <w:r w:rsidRPr="4129296D">
              <w:rPr>
                <w:rFonts w:ascii="Arial" w:hAnsi="Arial" w:cs="Arial"/>
                <w:color w:val="000000" w:themeColor="text1"/>
              </w:rPr>
              <w:t xml:space="preserve">different </w:t>
            </w:r>
            <w:r w:rsidR="79C725C7" w:rsidRPr="4129296D">
              <w:rPr>
                <w:rFonts w:ascii="Arial" w:hAnsi="Arial" w:cs="Arial"/>
                <w:color w:val="000000" w:themeColor="text1"/>
              </w:rPr>
              <w:t>platforms the user communicates on</w:t>
            </w:r>
            <w:r w:rsidR="07596216" w:rsidRPr="4129296D">
              <w:rPr>
                <w:rFonts w:ascii="Arial" w:hAnsi="Arial" w:cs="Arial"/>
                <w:color w:val="000000" w:themeColor="text1"/>
              </w:rPr>
              <w:t>.</w:t>
            </w:r>
          </w:p>
        </w:tc>
      </w:tr>
      <w:tr w:rsidR="0012295A" w:rsidRPr="00283492" w14:paraId="42022D08"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5C24F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08F40B4D" w14:textId="77777777" w:rsidTr="71504BE3">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8672EE"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Dependency: 3.8.1, 3.7.4</w:t>
            </w:r>
          </w:p>
        </w:tc>
      </w:tr>
      <w:tr w:rsidR="0012295A" w:rsidRPr="00283492" w14:paraId="752E9404" w14:textId="77777777" w:rsidTr="71504BE3">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623F9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Conflicts: 3.2.8, 3.8.3</w:t>
            </w:r>
          </w:p>
        </w:tc>
      </w:tr>
      <w:tr w:rsidR="0012295A" w:rsidRPr="00283492" w14:paraId="41A06A70"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F14994" w14:textId="6D812F3B" w:rsidR="0012295A" w:rsidRPr="00283492" w:rsidRDefault="0012295A" w:rsidP="00283492">
            <w:pPr>
              <w:spacing w:before="240" w:after="240"/>
              <w:rPr>
                <w:rFonts w:ascii="Arial" w:hAnsi="Arial" w:cs="Arial"/>
                <w:color w:val="000000" w:themeColor="text1"/>
              </w:rPr>
            </w:pPr>
            <w:r w:rsidRPr="71504BE3">
              <w:rPr>
                <w:rFonts w:ascii="Arial" w:hAnsi="Arial" w:cs="Arial"/>
                <w:color w:val="000000" w:themeColor="text1"/>
              </w:rPr>
              <w:t xml:space="preserve">Evaluation Method: The </w:t>
            </w:r>
            <w:r w:rsidR="514B1795" w:rsidRPr="71504BE3">
              <w:rPr>
                <w:rFonts w:ascii="Arial" w:hAnsi="Arial" w:cs="Arial"/>
                <w:color w:val="000000" w:themeColor="text1"/>
              </w:rPr>
              <w:t xml:space="preserve">table </w:t>
            </w:r>
            <w:r w:rsidRPr="71504BE3">
              <w:rPr>
                <w:rFonts w:ascii="Arial" w:hAnsi="Arial" w:cs="Arial"/>
                <w:color w:val="000000" w:themeColor="text1"/>
              </w:rPr>
              <w:t xml:space="preserve">will update all communication contact by a time stamp in the </w:t>
            </w:r>
            <w:r w:rsidR="600E8F9F" w:rsidRPr="71504BE3">
              <w:rPr>
                <w:rFonts w:ascii="Arial" w:hAnsi="Arial" w:cs="Arial"/>
                <w:color w:val="000000" w:themeColor="text1"/>
              </w:rPr>
              <w:t xml:space="preserve">table </w:t>
            </w:r>
            <w:r w:rsidRPr="71504BE3">
              <w:rPr>
                <w:rFonts w:ascii="Arial" w:hAnsi="Arial" w:cs="Arial"/>
                <w:color w:val="000000" w:themeColor="text1"/>
              </w:rPr>
              <w:t>itself.</w:t>
            </w:r>
          </w:p>
        </w:tc>
      </w:tr>
      <w:tr w:rsidR="0012295A" w:rsidRPr="00283492" w14:paraId="65E9C36E" w14:textId="77777777" w:rsidTr="71504BE3">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2022F4" w14:textId="13C04DFF"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Revision History: Gabrielle Stoney created 09/24</w:t>
            </w:r>
            <w:r>
              <w:br/>
            </w:r>
            <w:r w:rsidRPr="4129296D">
              <w:rPr>
                <w:rFonts w:ascii="Arial" w:hAnsi="Arial" w:cs="Arial"/>
                <w:color w:val="000000" w:themeColor="text1"/>
              </w:rPr>
              <w:t>Harrison, 9/25, added dependency</w:t>
            </w:r>
            <w:r w:rsidR="33B76F41" w:rsidRPr="4129296D">
              <w:rPr>
                <w:rFonts w:ascii="Arial" w:hAnsi="Arial" w:cs="Arial"/>
                <w:color w:val="000000" w:themeColor="text1"/>
              </w:rPr>
              <w:t xml:space="preserve"> ; Lizzy Jackson changed to address platforms 2/9</w:t>
            </w:r>
            <w:r w:rsidR="12F58895" w:rsidRPr="4129296D">
              <w:rPr>
                <w:rFonts w:ascii="Arial" w:hAnsi="Arial" w:cs="Arial"/>
                <w:color w:val="000000" w:themeColor="text1"/>
              </w:rPr>
              <w:t>; Harrison, 2/11, changed database to table</w:t>
            </w:r>
          </w:p>
        </w:tc>
      </w:tr>
    </w:tbl>
    <w:p w14:paraId="53FB362A" w14:textId="77777777" w:rsidR="0012295A" w:rsidRPr="00283492" w:rsidRDefault="0012295A" w:rsidP="0012295A">
      <w:pPr>
        <w:pStyle w:val="Heading2"/>
        <w:rPr>
          <w:color w:val="000000" w:themeColor="text1"/>
        </w:rPr>
      </w:pPr>
      <w:bookmarkStart w:id="18" w:name="_Toc56505916"/>
      <w:r w:rsidRPr="00283492">
        <w:rPr>
          <w:color w:val="000000" w:themeColor="text1"/>
        </w:rPr>
        <w:t>Resource Requirements:</w:t>
      </w:r>
      <w:bookmarkEnd w:id="1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7C72C72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D5F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3.7.1</w:t>
            </w:r>
          </w:p>
        </w:tc>
      </w:tr>
      <w:tr w:rsidR="0012295A" w:rsidRPr="00283492" w14:paraId="34138643"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F6CF3"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Statement: The user device shall require a reliable </w:t>
            </w:r>
            <w:proofErr w:type="spellStart"/>
            <w:r w:rsidRPr="00283492">
              <w:rPr>
                <w:rFonts w:ascii="Arial" w:hAnsi="Arial" w:cs="Arial"/>
                <w:color w:val="000000" w:themeColor="text1"/>
              </w:rPr>
              <w:t>WiFi</w:t>
            </w:r>
            <w:proofErr w:type="spellEnd"/>
            <w:r w:rsidRPr="00283492">
              <w:rPr>
                <w:rFonts w:ascii="Arial" w:hAnsi="Arial" w:cs="Arial"/>
                <w:color w:val="000000" w:themeColor="text1"/>
              </w:rPr>
              <w:t xml:space="preserve"> connection to run the system.</w:t>
            </w:r>
          </w:p>
        </w:tc>
      </w:tr>
      <w:tr w:rsidR="0012295A" w:rsidRPr="00283492" w14:paraId="1DAA3577"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285F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Source: Developer</w:t>
            </w:r>
          </w:p>
        </w:tc>
      </w:tr>
      <w:tr w:rsidR="0012295A" w:rsidRPr="00283492" w14:paraId="7F13D551"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1DCE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Dependency: 3.8.3</w:t>
            </w:r>
          </w:p>
        </w:tc>
      </w:tr>
      <w:tr w:rsidR="0012295A" w:rsidRPr="00283492" w14:paraId="015AC81F"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B70F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Evaluation Method: The system will be able to fulfill the purpose outlined in Section 1 while connected to reliable </w:t>
            </w:r>
            <w:proofErr w:type="spellStart"/>
            <w:r w:rsidRPr="00283492">
              <w:rPr>
                <w:rFonts w:ascii="Arial" w:hAnsi="Arial" w:cs="Arial"/>
                <w:color w:val="000000" w:themeColor="text1"/>
              </w:rPr>
              <w:t>WiFi</w:t>
            </w:r>
            <w:proofErr w:type="spellEnd"/>
            <w:r w:rsidRPr="00283492">
              <w:rPr>
                <w:rFonts w:ascii="Arial" w:hAnsi="Arial" w:cs="Arial"/>
                <w:color w:val="000000" w:themeColor="text1"/>
              </w:rPr>
              <w:t>.</w:t>
            </w:r>
          </w:p>
        </w:tc>
      </w:tr>
      <w:tr w:rsidR="0012295A" w:rsidRPr="00283492" w14:paraId="5343EF83"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C0CCE"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t>Harrison, 9/25, added details</w:t>
            </w:r>
          </w:p>
        </w:tc>
      </w:tr>
    </w:tbl>
    <w:p w14:paraId="70484E2A"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089B74B1"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EB940D" w14:textId="77777777"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No: 3.7.2</w:t>
            </w:r>
          </w:p>
        </w:tc>
      </w:tr>
      <w:tr w:rsidR="0012295A" w:rsidRPr="00283492" w14:paraId="5ED17E9C"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D8661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development team shall make use of Atom for real-time collaboration when coding together.</w:t>
            </w:r>
          </w:p>
        </w:tc>
      </w:tr>
      <w:tr w:rsidR="0012295A" w:rsidRPr="00283492" w14:paraId="76C64EFE"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F302FC"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Developer</w:t>
            </w:r>
          </w:p>
        </w:tc>
      </w:tr>
      <w:tr w:rsidR="0012295A" w:rsidRPr="00283492" w14:paraId="6921ECFF"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D1511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development team has downloaded and used Atom when any two or more developers need to look at/work on code together in real-time.</w:t>
            </w:r>
          </w:p>
        </w:tc>
      </w:tr>
      <w:tr w:rsidR="0012295A" w:rsidRPr="00283492" w14:paraId="417915FA"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8DF190"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t>Harrison, 9/25, added details</w:t>
            </w:r>
          </w:p>
        </w:tc>
      </w:tr>
    </w:tbl>
    <w:p w14:paraId="5D4CEA8A"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139DC3F5"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E9E5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3.7.3</w:t>
            </w:r>
          </w:p>
        </w:tc>
      </w:tr>
      <w:tr w:rsidR="0012295A" w:rsidRPr="00283492" w14:paraId="2D566C5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338C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Statement: The development team shall make use of Microsoft Teams for video and voice calls, as well as screen sharing.</w:t>
            </w:r>
          </w:p>
        </w:tc>
      </w:tr>
      <w:tr w:rsidR="0012295A" w:rsidRPr="00283492" w14:paraId="5F62437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7CA2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Developer</w:t>
            </w:r>
          </w:p>
        </w:tc>
      </w:tr>
      <w:tr w:rsidR="0012295A" w:rsidRPr="00283492" w14:paraId="086996B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3AA50"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development team has downloaded and used Microsoft Teams whenever a meeting is held and/or screen sharing is necessary.</w:t>
            </w:r>
          </w:p>
        </w:tc>
      </w:tr>
      <w:tr w:rsidR="0012295A" w:rsidRPr="00283492" w14:paraId="7FFF266A"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84B5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t>Harrison, 9/25, added details</w:t>
            </w:r>
          </w:p>
        </w:tc>
      </w:tr>
    </w:tbl>
    <w:p w14:paraId="7C999007" w14:textId="7D78A045" w:rsidR="0012295A" w:rsidRPr="00283492" w:rsidRDefault="0012295A" w:rsidP="4129296D">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29EDB18D"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37636A" w14:textId="609D25FA"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No: 3.7.</w:t>
            </w:r>
            <w:r w:rsidR="1464237C" w:rsidRPr="4129296D">
              <w:rPr>
                <w:rFonts w:ascii="Arial" w:hAnsi="Arial" w:cs="Arial"/>
                <w:color w:val="000000" w:themeColor="text1"/>
              </w:rPr>
              <w:t>4</w:t>
            </w:r>
          </w:p>
        </w:tc>
      </w:tr>
      <w:tr w:rsidR="0012295A" w:rsidRPr="00283492" w14:paraId="74AC2560"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C1321C"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development team shall use an iOS software development platform (</w:t>
            </w:r>
            <w:proofErr w:type="spellStart"/>
            <w:r w:rsidRPr="00283492">
              <w:rPr>
                <w:rFonts w:ascii="Arial" w:hAnsi="Arial" w:cs="Arial"/>
                <w:color w:val="000000" w:themeColor="text1"/>
              </w:rPr>
              <w:t>Xcode</w:t>
            </w:r>
            <w:proofErr w:type="spellEnd"/>
            <w:r w:rsidRPr="00283492">
              <w:rPr>
                <w:rFonts w:ascii="Arial" w:hAnsi="Arial" w:cs="Arial"/>
                <w:color w:val="000000" w:themeColor="text1"/>
              </w:rPr>
              <w:t>) to program the system with.</w:t>
            </w:r>
          </w:p>
        </w:tc>
      </w:tr>
      <w:tr w:rsidR="0012295A" w:rsidRPr="00283492" w14:paraId="4F185880"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22BF7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750CD83A"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0814A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development team has downloaded and used a software development platform to facilitate coding, testing, and implementation of the system.</w:t>
            </w:r>
          </w:p>
        </w:tc>
      </w:tr>
      <w:tr w:rsidR="0012295A" w:rsidRPr="00283492" w14:paraId="3419FC32" w14:textId="77777777" w:rsidTr="4129296D">
        <w:trPr>
          <w:trHeight w:val="656"/>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D024A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Gabi, 9/24, created</w:t>
            </w:r>
            <w:r w:rsidRPr="00283492">
              <w:rPr>
                <w:rFonts w:ascii="Arial" w:hAnsi="Arial" w:cs="Arial"/>
                <w:color w:val="000000" w:themeColor="text1"/>
              </w:rPr>
              <w:br/>
              <w:t>Harrison, 9/25, added details</w:t>
            </w:r>
          </w:p>
        </w:tc>
      </w:tr>
    </w:tbl>
    <w:p w14:paraId="63ECDD7C" w14:textId="77777777" w:rsidR="0012295A" w:rsidRPr="00283492" w:rsidRDefault="0012295A" w:rsidP="0012295A">
      <w:pPr>
        <w:spacing w:before="240" w:after="240"/>
        <w:rPr>
          <w:rFonts w:ascii="Arial" w:hAnsi="Arial" w:cs="Arial"/>
          <w:color w:val="000000" w:themeColor="text1"/>
        </w:rPr>
      </w:pPr>
    </w:p>
    <w:p w14:paraId="10F9B74A" w14:textId="77777777" w:rsidR="0012295A" w:rsidRPr="00283492" w:rsidRDefault="0012295A" w:rsidP="0012295A">
      <w:pPr>
        <w:pStyle w:val="Heading2"/>
        <w:rPr>
          <w:color w:val="000000" w:themeColor="text1"/>
        </w:rPr>
      </w:pPr>
      <w:bookmarkStart w:id="19" w:name="_Toc56505917"/>
      <w:r w:rsidRPr="00283492">
        <w:rPr>
          <w:color w:val="000000" w:themeColor="text1"/>
        </w:rPr>
        <w:lastRenderedPageBreak/>
        <w:t>Security Requirements:</w:t>
      </w:r>
      <w:bookmarkEnd w:id="1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35D235FB"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F9522C"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3.8.1</w:t>
            </w:r>
          </w:p>
        </w:tc>
      </w:tr>
      <w:tr w:rsidR="0012295A" w:rsidRPr="00283492" w14:paraId="76090911"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6DA969" w14:textId="0AA2F271"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 xml:space="preserve">Statement: The system shall only access data limited to the </w:t>
            </w:r>
            <w:r w:rsidR="1ECCFBA1" w:rsidRPr="4129296D">
              <w:rPr>
                <w:rFonts w:ascii="Arial" w:hAnsi="Arial" w:cs="Arial"/>
                <w:color w:val="000000" w:themeColor="text1"/>
              </w:rPr>
              <w:t>social media platforms the user allows the application to access</w:t>
            </w:r>
            <w:r w:rsidRPr="4129296D">
              <w:rPr>
                <w:rFonts w:ascii="Arial" w:hAnsi="Arial" w:cs="Arial"/>
                <w:color w:val="000000" w:themeColor="text1"/>
              </w:rPr>
              <w:t>.</w:t>
            </w:r>
          </w:p>
        </w:tc>
      </w:tr>
      <w:tr w:rsidR="0012295A" w:rsidRPr="00283492" w14:paraId="4DE76C54"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ADCEE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52CF9795"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33A86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There are no other methods in the system that pull data from any services besides the ones listed in the statement.</w:t>
            </w:r>
          </w:p>
        </w:tc>
      </w:tr>
      <w:tr w:rsidR="0012295A" w:rsidRPr="00283492" w14:paraId="240B16A2"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038EBF" w14:textId="7B0047C1" w:rsidR="0012295A" w:rsidRPr="00283492" w:rsidRDefault="0012295A" w:rsidP="57434054">
            <w:pPr>
              <w:spacing w:before="240" w:after="240"/>
              <w:rPr>
                <w:rFonts w:ascii="Arial" w:hAnsi="Arial" w:cs="Arial"/>
                <w:color w:val="000000" w:themeColor="text1"/>
              </w:rPr>
            </w:pPr>
            <w:r w:rsidRPr="57434054">
              <w:rPr>
                <w:rFonts w:ascii="Arial" w:hAnsi="Arial" w:cs="Arial"/>
                <w:color w:val="000000" w:themeColor="text1"/>
              </w:rPr>
              <w:t>Revision History: Lizzy, 9/22, created</w:t>
            </w:r>
            <w:r>
              <w:br/>
            </w:r>
            <w:r w:rsidRPr="57434054">
              <w:rPr>
                <w:rFonts w:ascii="Arial" w:hAnsi="Arial" w:cs="Arial"/>
                <w:color w:val="000000" w:themeColor="text1"/>
              </w:rPr>
              <w:t>Harrison, 9/24, added details</w:t>
            </w:r>
            <w:r>
              <w:br/>
            </w:r>
            <w:r w:rsidRPr="57434054">
              <w:rPr>
                <w:rFonts w:ascii="Arial" w:hAnsi="Arial" w:cs="Arial"/>
                <w:color w:val="000000" w:themeColor="text1"/>
              </w:rPr>
              <w:t xml:space="preserve">Harrison, 11/30, amended to specify data is coming from iTunes </w:t>
            </w:r>
            <w:proofErr w:type="gramStart"/>
            <w:r w:rsidRPr="57434054">
              <w:rPr>
                <w:rFonts w:ascii="Arial" w:hAnsi="Arial" w:cs="Arial"/>
                <w:color w:val="000000" w:themeColor="text1"/>
              </w:rPr>
              <w:t>backup</w:t>
            </w:r>
            <w:proofErr w:type="gramEnd"/>
          </w:p>
          <w:p w14:paraId="00F7231F" w14:textId="7664974C" w:rsidR="0012295A" w:rsidRPr="00283492" w:rsidRDefault="4CD48084" w:rsidP="57434054">
            <w:pPr>
              <w:spacing w:before="240" w:after="240"/>
              <w:rPr>
                <w:rFonts w:ascii="Arial" w:hAnsi="Arial" w:cs="Arial"/>
                <w:color w:val="000000" w:themeColor="text1"/>
              </w:rPr>
            </w:pPr>
            <w:r w:rsidRPr="4129296D">
              <w:rPr>
                <w:rFonts w:ascii="Arial" w:hAnsi="Arial" w:cs="Arial"/>
                <w:color w:val="000000" w:themeColor="text1"/>
              </w:rPr>
              <w:t xml:space="preserve">Lizzy Jackson, 2/9, </w:t>
            </w:r>
            <w:r w:rsidR="3E2043CA" w:rsidRPr="4129296D">
              <w:rPr>
                <w:rFonts w:ascii="Arial" w:hAnsi="Arial" w:cs="Arial"/>
                <w:color w:val="000000" w:themeColor="text1"/>
              </w:rPr>
              <w:t>changed to clarify data is coming from social media</w:t>
            </w:r>
          </w:p>
        </w:tc>
      </w:tr>
    </w:tbl>
    <w:p w14:paraId="58700B6F"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349D4122"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38AB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3.8.2</w:t>
            </w:r>
          </w:p>
        </w:tc>
      </w:tr>
      <w:tr w:rsidR="0012295A" w:rsidRPr="00283492" w14:paraId="00C3AA72"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8871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not share collected data with anyone other than the user.</w:t>
            </w:r>
          </w:p>
        </w:tc>
      </w:tr>
      <w:tr w:rsidR="0012295A" w:rsidRPr="00283492" w14:paraId="427779A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E7B2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4CE4F38E"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31C63"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Evaluation Method: All collected data will be kept locally on the </w:t>
            </w:r>
            <w:proofErr w:type="gramStart"/>
            <w:r w:rsidRPr="00283492">
              <w:rPr>
                <w:rFonts w:ascii="Arial" w:hAnsi="Arial" w:cs="Arial"/>
                <w:color w:val="000000" w:themeColor="text1"/>
              </w:rPr>
              <w:t>users</w:t>
            </w:r>
            <w:proofErr w:type="gramEnd"/>
            <w:r w:rsidRPr="00283492">
              <w:rPr>
                <w:rFonts w:ascii="Arial" w:hAnsi="Arial" w:cs="Arial"/>
                <w:color w:val="000000" w:themeColor="text1"/>
              </w:rPr>
              <w:t xml:space="preserve"> device or be sent securely to Firebase, so nothing other than the user ever views the data.</w:t>
            </w:r>
          </w:p>
        </w:tc>
      </w:tr>
      <w:tr w:rsidR="0012295A" w:rsidRPr="00283492" w14:paraId="3DAF56F5"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0768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Revision History: Lizzy, 9/22, created</w:t>
            </w:r>
            <w:r w:rsidRPr="00283492">
              <w:rPr>
                <w:rFonts w:ascii="Arial" w:hAnsi="Arial" w:cs="Arial"/>
                <w:color w:val="000000" w:themeColor="text1"/>
              </w:rPr>
              <w:br/>
              <w:t>Harrison, 9/24, added details</w:t>
            </w:r>
          </w:p>
        </w:tc>
      </w:tr>
    </w:tbl>
    <w:p w14:paraId="0AA7C6E7"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794B940E" w14:textId="77777777" w:rsidTr="4129296D">
        <w:trPr>
          <w:trHeight w:val="83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8653D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3.8.3</w:t>
            </w:r>
          </w:p>
        </w:tc>
      </w:tr>
      <w:tr w:rsidR="0012295A" w:rsidRPr="00283492" w14:paraId="1FF3E815"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7BD053" w14:textId="3BDCA752" w:rsidR="0012295A" w:rsidRPr="00283492" w:rsidRDefault="0012295A" w:rsidP="00283492">
            <w:pPr>
              <w:spacing w:before="240" w:after="240"/>
              <w:rPr>
                <w:rFonts w:ascii="Arial" w:hAnsi="Arial" w:cs="Arial"/>
                <w:color w:val="000000" w:themeColor="text1"/>
              </w:rPr>
            </w:pPr>
            <w:r w:rsidRPr="4129296D">
              <w:rPr>
                <w:rFonts w:ascii="Arial" w:hAnsi="Arial" w:cs="Arial"/>
                <w:color w:val="000000" w:themeColor="text1"/>
              </w:rPr>
              <w:t xml:space="preserve">Statement: The system shall have </w:t>
            </w:r>
            <w:r w:rsidR="77DBF72A" w:rsidRPr="4129296D">
              <w:rPr>
                <w:rFonts w:ascii="Arial" w:hAnsi="Arial" w:cs="Arial"/>
                <w:color w:val="000000" w:themeColor="text1"/>
              </w:rPr>
              <w:t xml:space="preserve">its </w:t>
            </w:r>
            <w:r w:rsidRPr="4129296D">
              <w:rPr>
                <w:rFonts w:ascii="Arial" w:hAnsi="Arial" w:cs="Arial"/>
                <w:color w:val="000000" w:themeColor="text1"/>
              </w:rPr>
              <w:t>service permissions available in iOS settings and in-house for the user to adjust.</w:t>
            </w:r>
          </w:p>
        </w:tc>
      </w:tr>
      <w:tr w:rsidR="0012295A" w:rsidRPr="00283492" w14:paraId="0A72FEC0"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1B1EA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Platform</w:t>
            </w:r>
          </w:p>
        </w:tc>
      </w:tr>
      <w:tr w:rsidR="0012295A" w:rsidRPr="00283492" w14:paraId="3FFF824F"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A3D3C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iOS Settings will allow the user to set permissions for contacts, texts, calls, FaceTime, cellular data, notifications, and background app refresh.</w:t>
            </w:r>
          </w:p>
        </w:tc>
      </w:tr>
      <w:tr w:rsidR="0012295A" w:rsidRPr="00283492" w14:paraId="7B411F4A" w14:textId="77777777" w:rsidTr="4129296D">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36D97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Harrison, 9/24, created</w:t>
            </w:r>
          </w:p>
        </w:tc>
      </w:tr>
    </w:tbl>
    <w:p w14:paraId="0C5A4628" w14:textId="77777777" w:rsidR="0012295A" w:rsidRPr="00283492" w:rsidRDefault="0012295A" w:rsidP="0012295A">
      <w:pPr>
        <w:spacing w:before="240" w:after="240"/>
        <w:rPr>
          <w:rFonts w:ascii="Arial" w:hAnsi="Arial" w:cs="Arial"/>
          <w:color w:val="000000" w:themeColor="text1"/>
        </w:rPr>
      </w:pPr>
    </w:p>
    <w:p w14:paraId="7E423223" w14:textId="77777777" w:rsidR="0012295A" w:rsidRPr="00283492" w:rsidRDefault="0012295A" w:rsidP="0012295A">
      <w:pPr>
        <w:pStyle w:val="Heading2"/>
        <w:rPr>
          <w:color w:val="000000" w:themeColor="text1"/>
        </w:rPr>
      </w:pPr>
      <w:bookmarkStart w:id="20" w:name="_Toc56505918"/>
      <w:r w:rsidRPr="00283492">
        <w:rPr>
          <w:color w:val="000000" w:themeColor="text1"/>
        </w:rPr>
        <w:t>Quality Assurance Requirements:</w:t>
      </w:r>
      <w:bookmarkEnd w:id="2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736F41FB" w14:textId="77777777" w:rsidTr="00283492">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A5F1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3.9.1</w:t>
            </w:r>
          </w:p>
        </w:tc>
      </w:tr>
      <w:tr w:rsidR="0012295A" w:rsidRPr="00283492" w14:paraId="447CD5C7"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33CB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notify users of a request for permissions when access to services is denied.</w:t>
            </w:r>
          </w:p>
        </w:tc>
      </w:tr>
      <w:tr w:rsidR="0012295A" w:rsidRPr="00283492" w14:paraId="297E419A"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20DF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Platform</w:t>
            </w:r>
          </w:p>
        </w:tc>
      </w:tr>
      <w:tr w:rsidR="0012295A" w:rsidRPr="00283492" w14:paraId="14677F7F"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7835D"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Dependency: 3.8.1</w:t>
            </w:r>
          </w:p>
        </w:tc>
      </w:tr>
      <w:tr w:rsidR="0012295A" w:rsidRPr="00283492" w14:paraId="5E0AD552"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2F69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Whenever the system attempts to access an iOS service it does not have permission for, it will show the user a notification request for that service.</w:t>
            </w:r>
          </w:p>
        </w:tc>
      </w:tr>
      <w:tr w:rsidR="0012295A" w:rsidRPr="00283492" w14:paraId="72C17D8D"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69C2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t>Harrison, 9/24, added details</w:t>
            </w:r>
          </w:p>
        </w:tc>
      </w:tr>
    </w:tbl>
    <w:p w14:paraId="03FA6DF5"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258E66E0"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8FA7D"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3.9.2</w:t>
            </w:r>
          </w:p>
        </w:tc>
      </w:tr>
      <w:tr w:rsidR="0012295A" w:rsidRPr="00283492" w14:paraId="163DCCA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D749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not take up more than 4 GB of space upon the initial download.</w:t>
            </w:r>
          </w:p>
        </w:tc>
      </w:tr>
      <w:tr w:rsidR="0012295A" w:rsidRPr="00283492" w14:paraId="7BFD251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1AED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Platform (Apple Requirement)</w:t>
            </w:r>
          </w:p>
        </w:tc>
      </w:tr>
      <w:tr w:rsidR="0012295A" w:rsidRPr="00283492" w14:paraId="47775CC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53CB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Supporting Materials: https://developer.apple.com/news/?id=02122015a</w:t>
            </w:r>
          </w:p>
        </w:tc>
      </w:tr>
      <w:tr w:rsidR="0012295A" w:rsidRPr="00283492" w14:paraId="4D6DA093"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FE4E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app size must not exceed 4 GB for user download.</w:t>
            </w:r>
          </w:p>
        </w:tc>
      </w:tr>
      <w:tr w:rsidR="0012295A" w:rsidRPr="00283492" w14:paraId="40AD7E6D"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610C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Harrison, 9/24, created</w:t>
            </w:r>
          </w:p>
        </w:tc>
      </w:tr>
    </w:tbl>
    <w:p w14:paraId="5AD7EBEC" w14:textId="77777777" w:rsidR="0012295A" w:rsidRPr="00283492" w:rsidRDefault="0012295A" w:rsidP="0012295A">
      <w:pPr>
        <w:spacing w:before="240" w:after="240"/>
        <w:rPr>
          <w:rFonts w:ascii="Arial" w:hAnsi="Arial" w:cs="Arial"/>
          <w:color w:val="000000" w:themeColor="text1"/>
        </w:rPr>
      </w:pPr>
    </w:p>
    <w:p w14:paraId="2882A2CA" w14:textId="77777777" w:rsidR="0012295A" w:rsidRPr="00283492" w:rsidRDefault="0012295A" w:rsidP="0012295A">
      <w:pPr>
        <w:pStyle w:val="Heading1"/>
        <w:rPr>
          <w:color w:val="000000" w:themeColor="text1"/>
        </w:rPr>
      </w:pPr>
      <w:bookmarkStart w:id="21" w:name="_Toc56505919"/>
      <w:r w:rsidRPr="00283492">
        <w:rPr>
          <w:color w:val="000000" w:themeColor="text1"/>
        </w:rPr>
        <w:t>Supporting Material</w:t>
      </w:r>
      <w:bookmarkEnd w:id="21"/>
    </w:p>
    <w:p w14:paraId="36ABE1FF" w14:textId="77777777" w:rsidR="0012295A" w:rsidRPr="00283492" w:rsidRDefault="0012295A" w:rsidP="0012295A">
      <w:pPr>
        <w:spacing w:before="240" w:after="240"/>
        <w:rPr>
          <w:rFonts w:ascii="Arial" w:hAnsi="Arial" w:cs="Arial"/>
          <w:color w:val="000000" w:themeColor="text1"/>
        </w:rPr>
      </w:pPr>
      <w:r w:rsidRPr="00283492">
        <w:rPr>
          <w:rFonts w:ascii="Arial" w:hAnsi="Arial" w:cs="Arial"/>
          <w:color w:val="000000" w:themeColor="text1"/>
        </w:rPr>
        <w:t xml:space="preserve">Apple Developer Guidelines: </w:t>
      </w:r>
      <w:hyperlink r:id="rId11">
        <w:r w:rsidRPr="00283492">
          <w:rPr>
            <w:rStyle w:val="Hyperlink"/>
            <w:rFonts w:ascii="Arial" w:hAnsi="Arial" w:cs="Arial"/>
            <w:color w:val="000000" w:themeColor="text1"/>
          </w:rPr>
          <w:t>https://developer.apple.com/app-store/review/guidelines/</w:t>
        </w:r>
      </w:hyperlink>
    </w:p>
    <w:p w14:paraId="7B09B977" w14:textId="77777777" w:rsidR="0012295A" w:rsidRPr="00283492" w:rsidRDefault="0012295A" w:rsidP="0012295A">
      <w:pPr>
        <w:rPr>
          <w:rFonts w:ascii="Arial" w:hAnsi="Arial" w:cs="Arial"/>
        </w:rPr>
      </w:pPr>
      <w:r w:rsidRPr="00283492">
        <w:rPr>
          <w:rFonts w:ascii="Arial" w:eastAsia="Arial" w:hAnsi="Arial" w:cs="Arial"/>
          <w:color w:val="000000" w:themeColor="text1"/>
          <w:sz w:val="22"/>
          <w:szCs w:val="22"/>
          <w:lang w:val="en"/>
        </w:rPr>
        <w:lastRenderedPageBreak/>
        <w:t xml:space="preserve">Guidelines for Age Requirements: </w:t>
      </w:r>
      <w:hyperlink r:id="rId12">
        <w:r w:rsidRPr="00283492">
          <w:rPr>
            <w:rStyle w:val="Hyperlink"/>
            <w:rFonts w:ascii="Arial" w:eastAsia="Arial" w:hAnsi="Arial" w:cs="Arial"/>
            <w:sz w:val="22"/>
            <w:szCs w:val="22"/>
            <w:lang w:val="en"/>
          </w:rPr>
          <w:t>https://www.ftc.gov/enforcement/rules/rulemaking-regulatory-reform-proceedings/childrens-online-privacy-protection-rule</w:t>
        </w:r>
      </w:hyperlink>
    </w:p>
    <w:p w14:paraId="3F1D1586" w14:textId="77777777" w:rsidR="0012295A" w:rsidRPr="00283492" w:rsidRDefault="0012295A" w:rsidP="0012295A">
      <w:pPr>
        <w:rPr>
          <w:rFonts w:ascii="Arial" w:hAnsi="Arial" w:cs="Arial"/>
        </w:rPr>
      </w:pPr>
    </w:p>
    <w:p w14:paraId="59CF82EE" w14:textId="77777777" w:rsidR="0012295A" w:rsidRPr="00283492" w:rsidRDefault="0012295A" w:rsidP="0012295A">
      <w:pPr>
        <w:rPr>
          <w:ins w:id="22" w:author="Jackson, Elizabeth D." w:date="2021-02-08T20:45:00Z"/>
          <w:rFonts w:ascii="Arial" w:hAnsi="Arial" w:cs="Arial"/>
          <w:u w:val="single"/>
        </w:rPr>
      </w:pPr>
      <w:r w:rsidRPr="7DE6C5C3">
        <w:rPr>
          <w:rFonts w:ascii="Arial" w:eastAsia="Arial" w:hAnsi="Arial" w:cs="Arial"/>
          <w:sz w:val="22"/>
          <w:szCs w:val="22"/>
          <w:lang w:val="en"/>
        </w:rPr>
        <w:t xml:space="preserve">Social Brain Hypothesis: </w:t>
      </w:r>
      <w:hyperlink r:id="rId13">
        <w:r w:rsidRPr="7DE6C5C3">
          <w:rPr>
            <w:rStyle w:val="Hyperlink"/>
            <w:rFonts w:ascii="Arial" w:eastAsia="Arial" w:hAnsi="Arial" w:cs="Arial"/>
            <w:sz w:val="22"/>
            <w:szCs w:val="22"/>
            <w:lang w:val="en"/>
          </w:rPr>
          <w:t>http://jasss.soc.surrey.ac.uk/15/1/3.html</w:t>
        </w:r>
      </w:hyperlink>
    </w:p>
    <w:p w14:paraId="102CF324" w14:textId="35744D91" w:rsidR="21137445" w:rsidRDefault="21137445" w:rsidP="21137445">
      <w:pPr>
        <w:rPr>
          <w:rFonts w:ascii="Arial" w:eastAsia="Arial" w:hAnsi="Arial" w:cs="Arial"/>
          <w:sz w:val="22"/>
          <w:szCs w:val="22"/>
          <w:lang w:val="en"/>
        </w:rPr>
      </w:pPr>
    </w:p>
    <w:p w14:paraId="0E3BD391" w14:textId="77777777" w:rsidR="00283492" w:rsidRPr="00283492" w:rsidRDefault="00283492">
      <w:pPr>
        <w:rPr>
          <w:rFonts w:ascii="Arial" w:hAnsi="Arial" w:cs="Arial"/>
        </w:rPr>
      </w:pPr>
    </w:p>
    <w:sectPr w:rsidR="00283492" w:rsidRPr="00283492" w:rsidSect="00A058D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31BCB" w14:textId="77777777" w:rsidR="00166BDA" w:rsidRDefault="00166BDA" w:rsidP="0012295A">
      <w:r>
        <w:separator/>
      </w:r>
    </w:p>
  </w:endnote>
  <w:endnote w:type="continuationSeparator" w:id="0">
    <w:p w14:paraId="5A801C10" w14:textId="77777777" w:rsidR="00166BDA" w:rsidRDefault="00166BDA" w:rsidP="0012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7312070"/>
      <w:docPartObj>
        <w:docPartGallery w:val="Page Numbers (Bottom of Page)"/>
        <w:docPartUnique/>
      </w:docPartObj>
    </w:sdtPr>
    <w:sdtEndPr>
      <w:rPr>
        <w:rStyle w:val="PageNumber"/>
      </w:rPr>
    </w:sdtEndPr>
    <w:sdtContent>
      <w:p w14:paraId="7D203C70" w14:textId="2E126EBF" w:rsidR="00283492" w:rsidRDefault="00283492" w:rsidP="00283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686F37" w14:textId="77777777" w:rsidR="00283492" w:rsidRDefault="00283492" w:rsidP="001229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886606"/>
      <w:docPartObj>
        <w:docPartGallery w:val="Page Numbers (Bottom of Page)"/>
        <w:docPartUnique/>
      </w:docPartObj>
    </w:sdtPr>
    <w:sdtEndPr>
      <w:rPr>
        <w:rStyle w:val="PageNumber"/>
      </w:rPr>
    </w:sdtEndPr>
    <w:sdtContent>
      <w:p w14:paraId="2CFD8606" w14:textId="7049CD0A" w:rsidR="00283492" w:rsidRDefault="00283492" w:rsidP="00283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E09E4CA" w14:textId="77777777" w:rsidR="00283492" w:rsidRDefault="00283492" w:rsidP="0012295A">
    <w:pPr>
      <w:pStyle w:val="Footer"/>
      <w:ind w:right="36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0F3D7" w14:textId="77777777" w:rsidR="00166BDA" w:rsidRDefault="00166BDA" w:rsidP="0012295A">
      <w:r>
        <w:separator/>
      </w:r>
    </w:p>
  </w:footnote>
  <w:footnote w:type="continuationSeparator" w:id="0">
    <w:p w14:paraId="3330012C" w14:textId="77777777" w:rsidR="00166BDA" w:rsidRDefault="00166BDA" w:rsidP="00122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9FB"/>
    <w:multiLevelType w:val="hybridMultilevel"/>
    <w:tmpl w:val="0BB445D4"/>
    <w:lvl w:ilvl="0" w:tplc="242C1D70">
      <w:start w:val="1"/>
      <w:numFmt w:val="bullet"/>
      <w:lvlText w:val=""/>
      <w:lvlJc w:val="left"/>
      <w:pPr>
        <w:ind w:left="720" w:hanging="360"/>
      </w:pPr>
      <w:rPr>
        <w:rFonts w:ascii="Symbol" w:hAnsi="Symbol" w:hint="default"/>
      </w:rPr>
    </w:lvl>
    <w:lvl w:ilvl="1" w:tplc="C62AAE82">
      <w:start w:val="1"/>
      <w:numFmt w:val="bullet"/>
      <w:lvlText w:val="o"/>
      <w:lvlJc w:val="left"/>
      <w:pPr>
        <w:ind w:left="1440" w:hanging="360"/>
      </w:pPr>
      <w:rPr>
        <w:rFonts w:ascii="Courier New" w:hAnsi="Courier New" w:hint="default"/>
      </w:rPr>
    </w:lvl>
    <w:lvl w:ilvl="2" w:tplc="58260E4C">
      <w:start w:val="1"/>
      <w:numFmt w:val="bullet"/>
      <w:lvlText w:val=""/>
      <w:lvlJc w:val="left"/>
      <w:pPr>
        <w:ind w:left="2160" w:hanging="360"/>
      </w:pPr>
      <w:rPr>
        <w:rFonts w:ascii="Wingdings" w:hAnsi="Wingdings" w:hint="default"/>
      </w:rPr>
    </w:lvl>
    <w:lvl w:ilvl="3" w:tplc="F098AF32">
      <w:start w:val="1"/>
      <w:numFmt w:val="bullet"/>
      <w:lvlText w:val=""/>
      <w:lvlJc w:val="left"/>
      <w:pPr>
        <w:ind w:left="2880" w:hanging="360"/>
      </w:pPr>
      <w:rPr>
        <w:rFonts w:ascii="Symbol" w:hAnsi="Symbol" w:hint="default"/>
      </w:rPr>
    </w:lvl>
    <w:lvl w:ilvl="4" w:tplc="B496846C">
      <w:start w:val="1"/>
      <w:numFmt w:val="bullet"/>
      <w:lvlText w:val="o"/>
      <w:lvlJc w:val="left"/>
      <w:pPr>
        <w:ind w:left="3600" w:hanging="360"/>
      </w:pPr>
      <w:rPr>
        <w:rFonts w:ascii="Courier New" w:hAnsi="Courier New" w:hint="default"/>
      </w:rPr>
    </w:lvl>
    <w:lvl w:ilvl="5" w:tplc="A5A4241C">
      <w:start w:val="1"/>
      <w:numFmt w:val="bullet"/>
      <w:lvlText w:val=""/>
      <w:lvlJc w:val="left"/>
      <w:pPr>
        <w:ind w:left="4320" w:hanging="360"/>
      </w:pPr>
      <w:rPr>
        <w:rFonts w:ascii="Wingdings" w:hAnsi="Wingdings" w:hint="default"/>
      </w:rPr>
    </w:lvl>
    <w:lvl w:ilvl="6" w:tplc="C4C2B9FA">
      <w:start w:val="1"/>
      <w:numFmt w:val="bullet"/>
      <w:lvlText w:val=""/>
      <w:lvlJc w:val="left"/>
      <w:pPr>
        <w:ind w:left="5040" w:hanging="360"/>
      </w:pPr>
      <w:rPr>
        <w:rFonts w:ascii="Symbol" w:hAnsi="Symbol" w:hint="default"/>
      </w:rPr>
    </w:lvl>
    <w:lvl w:ilvl="7" w:tplc="641C0612">
      <w:start w:val="1"/>
      <w:numFmt w:val="bullet"/>
      <w:lvlText w:val="o"/>
      <w:lvlJc w:val="left"/>
      <w:pPr>
        <w:ind w:left="5760" w:hanging="360"/>
      </w:pPr>
      <w:rPr>
        <w:rFonts w:ascii="Courier New" w:hAnsi="Courier New" w:hint="default"/>
      </w:rPr>
    </w:lvl>
    <w:lvl w:ilvl="8" w:tplc="60CE33AA">
      <w:start w:val="1"/>
      <w:numFmt w:val="bullet"/>
      <w:lvlText w:val=""/>
      <w:lvlJc w:val="left"/>
      <w:pPr>
        <w:ind w:left="6480" w:hanging="360"/>
      </w:pPr>
      <w:rPr>
        <w:rFonts w:ascii="Wingdings" w:hAnsi="Wingdings" w:hint="default"/>
      </w:rPr>
    </w:lvl>
  </w:abstractNum>
  <w:abstractNum w:abstractNumId="1" w15:restartNumberingAfterBreak="0">
    <w:nsid w:val="1FE26660"/>
    <w:multiLevelType w:val="hybridMultilevel"/>
    <w:tmpl w:val="9656C612"/>
    <w:lvl w:ilvl="0" w:tplc="CBAC3BC6">
      <w:start w:val="1"/>
      <w:numFmt w:val="bullet"/>
      <w:lvlText w:val="●"/>
      <w:lvlJc w:val="left"/>
      <w:pPr>
        <w:ind w:left="720" w:hanging="360"/>
      </w:pPr>
      <w:rPr>
        <w:u w:val="none"/>
      </w:rPr>
    </w:lvl>
    <w:lvl w:ilvl="1" w:tplc="A948C4E0">
      <w:start w:val="1"/>
      <w:numFmt w:val="bullet"/>
      <w:lvlText w:val="○"/>
      <w:lvlJc w:val="left"/>
      <w:pPr>
        <w:ind w:left="1440" w:hanging="360"/>
      </w:pPr>
      <w:rPr>
        <w:u w:val="none"/>
      </w:rPr>
    </w:lvl>
    <w:lvl w:ilvl="2" w:tplc="47B68F6C">
      <w:start w:val="1"/>
      <w:numFmt w:val="bullet"/>
      <w:lvlText w:val="■"/>
      <w:lvlJc w:val="left"/>
      <w:pPr>
        <w:ind w:left="2160" w:hanging="360"/>
      </w:pPr>
      <w:rPr>
        <w:u w:val="none"/>
      </w:rPr>
    </w:lvl>
    <w:lvl w:ilvl="3" w:tplc="99A497D6">
      <w:start w:val="1"/>
      <w:numFmt w:val="bullet"/>
      <w:lvlText w:val="●"/>
      <w:lvlJc w:val="left"/>
      <w:pPr>
        <w:ind w:left="2880" w:hanging="360"/>
      </w:pPr>
      <w:rPr>
        <w:u w:val="none"/>
      </w:rPr>
    </w:lvl>
    <w:lvl w:ilvl="4" w:tplc="516C2D1C">
      <w:start w:val="1"/>
      <w:numFmt w:val="bullet"/>
      <w:lvlText w:val="○"/>
      <w:lvlJc w:val="left"/>
      <w:pPr>
        <w:ind w:left="3600" w:hanging="360"/>
      </w:pPr>
      <w:rPr>
        <w:u w:val="none"/>
      </w:rPr>
    </w:lvl>
    <w:lvl w:ilvl="5" w:tplc="FF8A03B4">
      <w:start w:val="1"/>
      <w:numFmt w:val="bullet"/>
      <w:lvlText w:val="■"/>
      <w:lvlJc w:val="left"/>
      <w:pPr>
        <w:ind w:left="4320" w:hanging="360"/>
      </w:pPr>
      <w:rPr>
        <w:u w:val="none"/>
      </w:rPr>
    </w:lvl>
    <w:lvl w:ilvl="6" w:tplc="939AF008">
      <w:start w:val="1"/>
      <w:numFmt w:val="bullet"/>
      <w:lvlText w:val="●"/>
      <w:lvlJc w:val="left"/>
      <w:pPr>
        <w:ind w:left="5040" w:hanging="360"/>
      </w:pPr>
      <w:rPr>
        <w:u w:val="none"/>
      </w:rPr>
    </w:lvl>
    <w:lvl w:ilvl="7" w:tplc="157463BE">
      <w:start w:val="1"/>
      <w:numFmt w:val="bullet"/>
      <w:lvlText w:val="○"/>
      <w:lvlJc w:val="left"/>
      <w:pPr>
        <w:ind w:left="5760" w:hanging="360"/>
      </w:pPr>
      <w:rPr>
        <w:u w:val="none"/>
      </w:rPr>
    </w:lvl>
    <w:lvl w:ilvl="8" w:tplc="D82A7200">
      <w:start w:val="1"/>
      <w:numFmt w:val="bullet"/>
      <w:lvlText w:val="■"/>
      <w:lvlJc w:val="left"/>
      <w:pPr>
        <w:ind w:left="6480" w:hanging="360"/>
      </w:pPr>
      <w:rPr>
        <w:u w:val="none"/>
      </w:rPr>
    </w:lvl>
  </w:abstractNum>
  <w:abstractNum w:abstractNumId="2" w15:restartNumberingAfterBreak="0">
    <w:nsid w:val="29F424B6"/>
    <w:multiLevelType w:val="multilevel"/>
    <w:tmpl w:val="4148D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21038"/>
    <w:multiLevelType w:val="hybridMultilevel"/>
    <w:tmpl w:val="E382A5F8"/>
    <w:lvl w:ilvl="0" w:tplc="50AA2074">
      <w:start w:val="1"/>
      <w:numFmt w:val="bullet"/>
      <w:lvlText w:val="●"/>
      <w:lvlJc w:val="left"/>
      <w:pPr>
        <w:ind w:left="720" w:hanging="360"/>
      </w:pPr>
      <w:rPr>
        <w:u w:val="none"/>
      </w:rPr>
    </w:lvl>
    <w:lvl w:ilvl="1" w:tplc="7F4AAE00">
      <w:start w:val="1"/>
      <w:numFmt w:val="bullet"/>
      <w:lvlText w:val="○"/>
      <w:lvlJc w:val="left"/>
      <w:pPr>
        <w:ind w:left="1440" w:hanging="360"/>
      </w:pPr>
      <w:rPr>
        <w:u w:val="none"/>
      </w:rPr>
    </w:lvl>
    <w:lvl w:ilvl="2" w:tplc="EA02FE02">
      <w:start w:val="1"/>
      <w:numFmt w:val="bullet"/>
      <w:lvlText w:val="■"/>
      <w:lvlJc w:val="left"/>
      <w:pPr>
        <w:ind w:left="2160" w:hanging="360"/>
      </w:pPr>
      <w:rPr>
        <w:u w:val="none"/>
      </w:rPr>
    </w:lvl>
    <w:lvl w:ilvl="3" w:tplc="1EDADB98">
      <w:start w:val="1"/>
      <w:numFmt w:val="bullet"/>
      <w:lvlText w:val="●"/>
      <w:lvlJc w:val="left"/>
      <w:pPr>
        <w:ind w:left="2880" w:hanging="360"/>
      </w:pPr>
      <w:rPr>
        <w:u w:val="none"/>
      </w:rPr>
    </w:lvl>
    <w:lvl w:ilvl="4" w:tplc="EA102D3C">
      <w:start w:val="1"/>
      <w:numFmt w:val="bullet"/>
      <w:lvlText w:val="○"/>
      <w:lvlJc w:val="left"/>
      <w:pPr>
        <w:ind w:left="3600" w:hanging="360"/>
      </w:pPr>
      <w:rPr>
        <w:u w:val="none"/>
      </w:rPr>
    </w:lvl>
    <w:lvl w:ilvl="5" w:tplc="A3A6846E">
      <w:start w:val="1"/>
      <w:numFmt w:val="bullet"/>
      <w:lvlText w:val="■"/>
      <w:lvlJc w:val="left"/>
      <w:pPr>
        <w:ind w:left="4320" w:hanging="360"/>
      </w:pPr>
      <w:rPr>
        <w:u w:val="none"/>
      </w:rPr>
    </w:lvl>
    <w:lvl w:ilvl="6" w:tplc="E1A4E3B2">
      <w:start w:val="1"/>
      <w:numFmt w:val="bullet"/>
      <w:lvlText w:val="●"/>
      <w:lvlJc w:val="left"/>
      <w:pPr>
        <w:ind w:left="5040" w:hanging="360"/>
      </w:pPr>
      <w:rPr>
        <w:u w:val="none"/>
      </w:rPr>
    </w:lvl>
    <w:lvl w:ilvl="7" w:tplc="BFCC9DB0">
      <w:start w:val="1"/>
      <w:numFmt w:val="bullet"/>
      <w:lvlText w:val="○"/>
      <w:lvlJc w:val="left"/>
      <w:pPr>
        <w:ind w:left="5760" w:hanging="360"/>
      </w:pPr>
      <w:rPr>
        <w:u w:val="none"/>
      </w:rPr>
    </w:lvl>
    <w:lvl w:ilvl="8" w:tplc="151C2B98">
      <w:start w:val="1"/>
      <w:numFmt w:val="bullet"/>
      <w:lvlText w:val="■"/>
      <w:lvlJc w:val="left"/>
      <w:pPr>
        <w:ind w:left="6480" w:hanging="360"/>
      </w:pPr>
      <w:rPr>
        <w:u w:val="none"/>
      </w:rPr>
    </w:lvl>
  </w:abstractNum>
  <w:abstractNum w:abstractNumId="4" w15:restartNumberingAfterBreak="0">
    <w:nsid w:val="47E72403"/>
    <w:multiLevelType w:val="hybridMultilevel"/>
    <w:tmpl w:val="996E9C0A"/>
    <w:lvl w:ilvl="0" w:tplc="93FA66C6">
      <w:start w:val="1"/>
      <w:numFmt w:val="bullet"/>
      <w:lvlText w:val="●"/>
      <w:lvlJc w:val="left"/>
      <w:pPr>
        <w:ind w:left="720" w:hanging="360"/>
      </w:pPr>
      <w:rPr>
        <w:u w:val="none"/>
      </w:rPr>
    </w:lvl>
    <w:lvl w:ilvl="1" w:tplc="5A5CE494">
      <w:start w:val="1"/>
      <w:numFmt w:val="bullet"/>
      <w:lvlText w:val="○"/>
      <w:lvlJc w:val="left"/>
      <w:pPr>
        <w:ind w:left="1440" w:hanging="360"/>
      </w:pPr>
      <w:rPr>
        <w:u w:val="none"/>
      </w:rPr>
    </w:lvl>
    <w:lvl w:ilvl="2" w:tplc="A4A60380">
      <w:start w:val="1"/>
      <w:numFmt w:val="bullet"/>
      <w:lvlText w:val="■"/>
      <w:lvlJc w:val="left"/>
      <w:pPr>
        <w:ind w:left="2160" w:hanging="360"/>
      </w:pPr>
      <w:rPr>
        <w:u w:val="none"/>
      </w:rPr>
    </w:lvl>
    <w:lvl w:ilvl="3" w:tplc="96769D1E">
      <w:start w:val="1"/>
      <w:numFmt w:val="bullet"/>
      <w:lvlText w:val="●"/>
      <w:lvlJc w:val="left"/>
      <w:pPr>
        <w:ind w:left="2880" w:hanging="360"/>
      </w:pPr>
      <w:rPr>
        <w:u w:val="none"/>
      </w:rPr>
    </w:lvl>
    <w:lvl w:ilvl="4" w:tplc="077C66C2">
      <w:start w:val="1"/>
      <w:numFmt w:val="bullet"/>
      <w:lvlText w:val="○"/>
      <w:lvlJc w:val="left"/>
      <w:pPr>
        <w:ind w:left="3600" w:hanging="360"/>
      </w:pPr>
      <w:rPr>
        <w:u w:val="none"/>
      </w:rPr>
    </w:lvl>
    <w:lvl w:ilvl="5" w:tplc="7F068166">
      <w:start w:val="1"/>
      <w:numFmt w:val="bullet"/>
      <w:lvlText w:val="■"/>
      <w:lvlJc w:val="left"/>
      <w:pPr>
        <w:ind w:left="4320" w:hanging="360"/>
      </w:pPr>
      <w:rPr>
        <w:u w:val="none"/>
      </w:rPr>
    </w:lvl>
    <w:lvl w:ilvl="6" w:tplc="C7605552">
      <w:start w:val="1"/>
      <w:numFmt w:val="bullet"/>
      <w:lvlText w:val="●"/>
      <w:lvlJc w:val="left"/>
      <w:pPr>
        <w:ind w:left="5040" w:hanging="360"/>
      </w:pPr>
      <w:rPr>
        <w:u w:val="none"/>
      </w:rPr>
    </w:lvl>
    <w:lvl w:ilvl="7" w:tplc="ADDC682A">
      <w:start w:val="1"/>
      <w:numFmt w:val="bullet"/>
      <w:lvlText w:val="○"/>
      <w:lvlJc w:val="left"/>
      <w:pPr>
        <w:ind w:left="5760" w:hanging="360"/>
      </w:pPr>
      <w:rPr>
        <w:u w:val="none"/>
      </w:rPr>
    </w:lvl>
    <w:lvl w:ilvl="8" w:tplc="A33E261A">
      <w:start w:val="1"/>
      <w:numFmt w:val="bullet"/>
      <w:lvlText w:val="■"/>
      <w:lvlJc w:val="left"/>
      <w:pPr>
        <w:ind w:left="6480" w:hanging="360"/>
      </w:pPr>
      <w:rPr>
        <w:u w:val="none"/>
      </w:rPr>
    </w:lvl>
  </w:abstractNum>
  <w:abstractNum w:abstractNumId="5" w15:restartNumberingAfterBreak="0">
    <w:nsid w:val="4A4C0961"/>
    <w:multiLevelType w:val="hybridMultilevel"/>
    <w:tmpl w:val="F0B86514"/>
    <w:lvl w:ilvl="0" w:tplc="6590E038">
      <w:start w:val="1"/>
      <w:numFmt w:val="bullet"/>
      <w:lvlText w:val="●"/>
      <w:lvlJc w:val="left"/>
      <w:pPr>
        <w:ind w:left="720" w:hanging="360"/>
      </w:pPr>
      <w:rPr>
        <w:u w:val="none"/>
      </w:rPr>
    </w:lvl>
    <w:lvl w:ilvl="1" w:tplc="3F981350">
      <w:start w:val="1"/>
      <w:numFmt w:val="bullet"/>
      <w:lvlText w:val="○"/>
      <w:lvlJc w:val="left"/>
      <w:pPr>
        <w:ind w:left="1440" w:hanging="360"/>
      </w:pPr>
      <w:rPr>
        <w:u w:val="none"/>
      </w:rPr>
    </w:lvl>
    <w:lvl w:ilvl="2" w:tplc="619E7B54">
      <w:start w:val="1"/>
      <w:numFmt w:val="bullet"/>
      <w:lvlText w:val="■"/>
      <w:lvlJc w:val="left"/>
      <w:pPr>
        <w:ind w:left="2160" w:hanging="360"/>
      </w:pPr>
      <w:rPr>
        <w:u w:val="none"/>
      </w:rPr>
    </w:lvl>
    <w:lvl w:ilvl="3" w:tplc="C7AC92CA">
      <w:start w:val="1"/>
      <w:numFmt w:val="bullet"/>
      <w:lvlText w:val="●"/>
      <w:lvlJc w:val="left"/>
      <w:pPr>
        <w:ind w:left="2880" w:hanging="360"/>
      </w:pPr>
      <w:rPr>
        <w:u w:val="none"/>
      </w:rPr>
    </w:lvl>
    <w:lvl w:ilvl="4" w:tplc="F724E606">
      <w:start w:val="1"/>
      <w:numFmt w:val="bullet"/>
      <w:lvlText w:val="○"/>
      <w:lvlJc w:val="left"/>
      <w:pPr>
        <w:ind w:left="3600" w:hanging="360"/>
      </w:pPr>
      <w:rPr>
        <w:u w:val="none"/>
      </w:rPr>
    </w:lvl>
    <w:lvl w:ilvl="5" w:tplc="1B366D08">
      <w:start w:val="1"/>
      <w:numFmt w:val="bullet"/>
      <w:lvlText w:val="■"/>
      <w:lvlJc w:val="left"/>
      <w:pPr>
        <w:ind w:left="4320" w:hanging="360"/>
      </w:pPr>
      <w:rPr>
        <w:u w:val="none"/>
      </w:rPr>
    </w:lvl>
    <w:lvl w:ilvl="6" w:tplc="521C5EB2">
      <w:start w:val="1"/>
      <w:numFmt w:val="bullet"/>
      <w:lvlText w:val="●"/>
      <w:lvlJc w:val="left"/>
      <w:pPr>
        <w:ind w:left="5040" w:hanging="360"/>
      </w:pPr>
      <w:rPr>
        <w:u w:val="none"/>
      </w:rPr>
    </w:lvl>
    <w:lvl w:ilvl="7" w:tplc="3774AA80">
      <w:start w:val="1"/>
      <w:numFmt w:val="bullet"/>
      <w:lvlText w:val="○"/>
      <w:lvlJc w:val="left"/>
      <w:pPr>
        <w:ind w:left="5760" w:hanging="360"/>
      </w:pPr>
      <w:rPr>
        <w:u w:val="none"/>
      </w:rPr>
    </w:lvl>
    <w:lvl w:ilvl="8" w:tplc="6CEAE276">
      <w:start w:val="1"/>
      <w:numFmt w:val="bullet"/>
      <w:lvlText w:val="■"/>
      <w:lvlJc w:val="left"/>
      <w:pPr>
        <w:ind w:left="6480" w:hanging="360"/>
      </w:pPr>
      <w:rPr>
        <w:u w:val="none"/>
      </w:rPr>
    </w:lvl>
  </w:abstractNum>
  <w:abstractNum w:abstractNumId="6" w15:restartNumberingAfterBreak="0">
    <w:nsid w:val="649D249B"/>
    <w:multiLevelType w:val="multilevel"/>
    <w:tmpl w:val="0A8CEE18"/>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7" w15:restartNumberingAfterBreak="0">
    <w:nsid w:val="6674425B"/>
    <w:multiLevelType w:val="hybridMultilevel"/>
    <w:tmpl w:val="65E80D62"/>
    <w:lvl w:ilvl="0" w:tplc="ABE649DE">
      <w:start w:val="1"/>
      <w:numFmt w:val="decimal"/>
      <w:pStyle w:val="Heading1"/>
      <w:lvlText w:val="%1"/>
      <w:lvlJc w:val="left"/>
      <w:pPr>
        <w:ind w:left="432" w:hanging="432"/>
      </w:pPr>
    </w:lvl>
    <w:lvl w:ilvl="1" w:tplc="3BDCD54E">
      <w:start w:val="1"/>
      <w:numFmt w:val="decimal"/>
      <w:pStyle w:val="Heading2"/>
      <w:lvlText w:val="%1.%2"/>
      <w:lvlJc w:val="left"/>
      <w:pPr>
        <w:ind w:left="576" w:hanging="576"/>
      </w:pPr>
    </w:lvl>
    <w:lvl w:ilvl="2" w:tplc="A0B6FEBC">
      <w:start w:val="1"/>
      <w:numFmt w:val="decimal"/>
      <w:pStyle w:val="Heading3"/>
      <w:lvlText w:val="%1.%2.%3"/>
      <w:lvlJc w:val="left"/>
      <w:pPr>
        <w:ind w:left="720" w:hanging="720"/>
      </w:pPr>
    </w:lvl>
    <w:lvl w:ilvl="3" w:tplc="34425780">
      <w:start w:val="1"/>
      <w:numFmt w:val="decimal"/>
      <w:pStyle w:val="Heading4"/>
      <w:lvlText w:val="%1.%2.%3.%4"/>
      <w:lvlJc w:val="left"/>
      <w:pPr>
        <w:ind w:left="864" w:hanging="864"/>
      </w:pPr>
    </w:lvl>
    <w:lvl w:ilvl="4" w:tplc="49247D78">
      <w:start w:val="1"/>
      <w:numFmt w:val="decimal"/>
      <w:pStyle w:val="Heading5"/>
      <w:lvlText w:val="%1.%2.%3.%4.%5"/>
      <w:lvlJc w:val="left"/>
      <w:pPr>
        <w:ind w:left="1008" w:hanging="1008"/>
      </w:pPr>
    </w:lvl>
    <w:lvl w:ilvl="5" w:tplc="01E65216">
      <w:start w:val="1"/>
      <w:numFmt w:val="decimal"/>
      <w:pStyle w:val="Heading6"/>
      <w:lvlText w:val="%1.%2.%3.%4.%5.%6"/>
      <w:lvlJc w:val="left"/>
      <w:pPr>
        <w:ind w:left="1152" w:hanging="1152"/>
      </w:pPr>
    </w:lvl>
    <w:lvl w:ilvl="6" w:tplc="977E2416">
      <w:start w:val="1"/>
      <w:numFmt w:val="decimal"/>
      <w:pStyle w:val="Heading7"/>
      <w:lvlText w:val="%1.%2.%3.%4.%5.%6.%7"/>
      <w:lvlJc w:val="left"/>
      <w:pPr>
        <w:ind w:left="1296" w:hanging="1296"/>
      </w:pPr>
    </w:lvl>
    <w:lvl w:ilvl="7" w:tplc="EA16E354">
      <w:start w:val="1"/>
      <w:numFmt w:val="decimal"/>
      <w:pStyle w:val="Heading8"/>
      <w:lvlText w:val="%1.%2.%3.%4.%5.%6.%7.%8"/>
      <w:lvlJc w:val="left"/>
      <w:pPr>
        <w:ind w:left="1440" w:hanging="1440"/>
      </w:pPr>
    </w:lvl>
    <w:lvl w:ilvl="8" w:tplc="C3B6BAAE">
      <w:start w:val="1"/>
      <w:numFmt w:val="decimal"/>
      <w:pStyle w:val="Heading9"/>
      <w:lvlText w:val="%1.%2.%3.%4.%5.%6.%7.%8.%9"/>
      <w:lvlJc w:val="left"/>
      <w:pPr>
        <w:ind w:left="1584" w:hanging="1584"/>
      </w:pPr>
    </w:lvl>
  </w:abstractNum>
  <w:abstractNum w:abstractNumId="8" w15:restartNumberingAfterBreak="0">
    <w:nsid w:val="689C684F"/>
    <w:multiLevelType w:val="hybridMultilevel"/>
    <w:tmpl w:val="CAD8549C"/>
    <w:lvl w:ilvl="0" w:tplc="F3AA4610">
      <w:start w:val="1"/>
      <w:numFmt w:val="bullet"/>
      <w:lvlText w:val="●"/>
      <w:lvlJc w:val="left"/>
      <w:pPr>
        <w:ind w:left="720" w:hanging="360"/>
      </w:pPr>
      <w:rPr>
        <w:u w:val="none"/>
      </w:rPr>
    </w:lvl>
    <w:lvl w:ilvl="1" w:tplc="220440F6">
      <w:start w:val="1"/>
      <w:numFmt w:val="bullet"/>
      <w:lvlText w:val="○"/>
      <w:lvlJc w:val="left"/>
      <w:pPr>
        <w:ind w:left="1440" w:hanging="360"/>
      </w:pPr>
      <w:rPr>
        <w:u w:val="none"/>
      </w:rPr>
    </w:lvl>
    <w:lvl w:ilvl="2" w:tplc="97CCF908">
      <w:start w:val="1"/>
      <w:numFmt w:val="bullet"/>
      <w:lvlText w:val="■"/>
      <w:lvlJc w:val="left"/>
      <w:pPr>
        <w:ind w:left="2160" w:hanging="360"/>
      </w:pPr>
      <w:rPr>
        <w:u w:val="none"/>
      </w:rPr>
    </w:lvl>
    <w:lvl w:ilvl="3" w:tplc="47A87EE2">
      <w:start w:val="1"/>
      <w:numFmt w:val="bullet"/>
      <w:lvlText w:val="●"/>
      <w:lvlJc w:val="left"/>
      <w:pPr>
        <w:ind w:left="2880" w:hanging="360"/>
      </w:pPr>
      <w:rPr>
        <w:u w:val="none"/>
      </w:rPr>
    </w:lvl>
    <w:lvl w:ilvl="4" w:tplc="3358FDF0">
      <w:start w:val="1"/>
      <w:numFmt w:val="bullet"/>
      <w:lvlText w:val="○"/>
      <w:lvlJc w:val="left"/>
      <w:pPr>
        <w:ind w:left="3600" w:hanging="360"/>
      </w:pPr>
      <w:rPr>
        <w:u w:val="none"/>
      </w:rPr>
    </w:lvl>
    <w:lvl w:ilvl="5" w:tplc="9CAC1536">
      <w:start w:val="1"/>
      <w:numFmt w:val="bullet"/>
      <w:lvlText w:val="■"/>
      <w:lvlJc w:val="left"/>
      <w:pPr>
        <w:ind w:left="4320" w:hanging="360"/>
      </w:pPr>
      <w:rPr>
        <w:u w:val="none"/>
      </w:rPr>
    </w:lvl>
    <w:lvl w:ilvl="6" w:tplc="FDF89846">
      <w:start w:val="1"/>
      <w:numFmt w:val="bullet"/>
      <w:lvlText w:val="●"/>
      <w:lvlJc w:val="left"/>
      <w:pPr>
        <w:ind w:left="5040" w:hanging="360"/>
      </w:pPr>
      <w:rPr>
        <w:u w:val="none"/>
      </w:rPr>
    </w:lvl>
    <w:lvl w:ilvl="7" w:tplc="507E5366">
      <w:start w:val="1"/>
      <w:numFmt w:val="bullet"/>
      <w:lvlText w:val="○"/>
      <w:lvlJc w:val="left"/>
      <w:pPr>
        <w:ind w:left="5760" w:hanging="360"/>
      </w:pPr>
      <w:rPr>
        <w:u w:val="none"/>
      </w:rPr>
    </w:lvl>
    <w:lvl w:ilvl="8" w:tplc="E712474C">
      <w:start w:val="1"/>
      <w:numFmt w:val="bullet"/>
      <w:lvlText w:val="■"/>
      <w:lvlJc w:val="left"/>
      <w:pPr>
        <w:ind w:left="6480" w:hanging="360"/>
      </w:pPr>
      <w:rPr>
        <w:u w:val="none"/>
      </w:rPr>
    </w:lvl>
  </w:abstractNum>
  <w:num w:numId="1">
    <w:abstractNumId w:val="0"/>
  </w:num>
  <w:num w:numId="2">
    <w:abstractNumId w:val="4"/>
  </w:num>
  <w:num w:numId="3">
    <w:abstractNumId w:val="8"/>
  </w:num>
  <w:num w:numId="4">
    <w:abstractNumId w:val="2"/>
  </w:num>
  <w:num w:numId="5">
    <w:abstractNumId w:val="3"/>
  </w:num>
  <w:num w:numId="6">
    <w:abstractNumId w:val="6"/>
  </w:num>
  <w:num w:numId="7">
    <w:abstractNumId w:val="5"/>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son, Elizabeth D.">
    <w15:presenceInfo w15:providerId="AD" w15:userId="S::jackse10@my.erau.edu::c1f1810b-6c81-49e1-997e-e6398e652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5A"/>
    <w:rsid w:val="00052E7D"/>
    <w:rsid w:val="000B632B"/>
    <w:rsid w:val="0012295A"/>
    <w:rsid w:val="00166BDA"/>
    <w:rsid w:val="0025351A"/>
    <w:rsid w:val="00277E75"/>
    <w:rsid w:val="00283492"/>
    <w:rsid w:val="003D6DE3"/>
    <w:rsid w:val="009218A9"/>
    <w:rsid w:val="00991F83"/>
    <w:rsid w:val="009A5D15"/>
    <w:rsid w:val="00A058D3"/>
    <w:rsid w:val="00A24D59"/>
    <w:rsid w:val="00A3607F"/>
    <w:rsid w:val="00B26FD5"/>
    <w:rsid w:val="00B34576"/>
    <w:rsid w:val="00DD53F9"/>
    <w:rsid w:val="0149391B"/>
    <w:rsid w:val="01780AFB"/>
    <w:rsid w:val="01DC506A"/>
    <w:rsid w:val="036A0F1B"/>
    <w:rsid w:val="038C957B"/>
    <w:rsid w:val="052846D8"/>
    <w:rsid w:val="05B92F28"/>
    <w:rsid w:val="06D91314"/>
    <w:rsid w:val="07596216"/>
    <w:rsid w:val="0883F33D"/>
    <w:rsid w:val="08E4FC4E"/>
    <w:rsid w:val="08EAF09B"/>
    <w:rsid w:val="0A1467E4"/>
    <w:rsid w:val="0C9DEDEC"/>
    <w:rsid w:val="0DD4712C"/>
    <w:rsid w:val="0E6E5CB2"/>
    <w:rsid w:val="0FB48246"/>
    <w:rsid w:val="113A1921"/>
    <w:rsid w:val="123CC795"/>
    <w:rsid w:val="12F58895"/>
    <w:rsid w:val="1464237C"/>
    <w:rsid w:val="186AC2E8"/>
    <w:rsid w:val="1A4C23A2"/>
    <w:rsid w:val="1AB42F3C"/>
    <w:rsid w:val="1E057706"/>
    <w:rsid w:val="1ECCFBA1"/>
    <w:rsid w:val="1FE61C74"/>
    <w:rsid w:val="20A4FF50"/>
    <w:rsid w:val="21137445"/>
    <w:rsid w:val="2448E7C3"/>
    <w:rsid w:val="28DD541C"/>
    <w:rsid w:val="2913E74C"/>
    <w:rsid w:val="29B162ED"/>
    <w:rsid w:val="2C778BE8"/>
    <w:rsid w:val="2E35202D"/>
    <w:rsid w:val="2E5A77C2"/>
    <w:rsid w:val="2EAEC8E2"/>
    <w:rsid w:val="2EE89C4C"/>
    <w:rsid w:val="2F9EE79D"/>
    <w:rsid w:val="3176037F"/>
    <w:rsid w:val="31BB1311"/>
    <w:rsid w:val="31EA0E29"/>
    <w:rsid w:val="33727DB8"/>
    <w:rsid w:val="33B76F41"/>
    <w:rsid w:val="367446AB"/>
    <w:rsid w:val="36C6B29A"/>
    <w:rsid w:val="36CAE52B"/>
    <w:rsid w:val="36FF96CE"/>
    <w:rsid w:val="376CD46E"/>
    <w:rsid w:val="38D34691"/>
    <w:rsid w:val="38ED7105"/>
    <w:rsid w:val="39834185"/>
    <w:rsid w:val="39E031E1"/>
    <w:rsid w:val="3A894166"/>
    <w:rsid w:val="3B63B021"/>
    <w:rsid w:val="3C2511C7"/>
    <w:rsid w:val="3CEA947B"/>
    <w:rsid w:val="3D9E9EEF"/>
    <w:rsid w:val="3E2043CA"/>
    <w:rsid w:val="405BF03A"/>
    <w:rsid w:val="40961B1C"/>
    <w:rsid w:val="4129296D"/>
    <w:rsid w:val="417C8804"/>
    <w:rsid w:val="452EFCB6"/>
    <w:rsid w:val="4638FB87"/>
    <w:rsid w:val="4AB2AD3D"/>
    <w:rsid w:val="4AEE32A3"/>
    <w:rsid w:val="4C0DEF99"/>
    <w:rsid w:val="4CD48084"/>
    <w:rsid w:val="4DA4314F"/>
    <w:rsid w:val="4E737F20"/>
    <w:rsid w:val="4F3FFDEA"/>
    <w:rsid w:val="5086D9FC"/>
    <w:rsid w:val="50D9B0D5"/>
    <w:rsid w:val="514B1795"/>
    <w:rsid w:val="5302CAB5"/>
    <w:rsid w:val="54503F68"/>
    <w:rsid w:val="547EFBBC"/>
    <w:rsid w:val="569511C0"/>
    <w:rsid w:val="57434054"/>
    <w:rsid w:val="57614067"/>
    <w:rsid w:val="57AB992B"/>
    <w:rsid w:val="59299DE1"/>
    <w:rsid w:val="597269C8"/>
    <w:rsid w:val="5A8A23AF"/>
    <w:rsid w:val="5A8B44CA"/>
    <w:rsid w:val="5B963875"/>
    <w:rsid w:val="5BF287B2"/>
    <w:rsid w:val="5BF85CD4"/>
    <w:rsid w:val="5C640C01"/>
    <w:rsid w:val="5C70C507"/>
    <w:rsid w:val="5E6A1E50"/>
    <w:rsid w:val="5F5BED5D"/>
    <w:rsid w:val="5FD6F786"/>
    <w:rsid w:val="600E8F9F"/>
    <w:rsid w:val="60A39E36"/>
    <w:rsid w:val="62483C32"/>
    <w:rsid w:val="63E72BAC"/>
    <w:rsid w:val="64A24033"/>
    <w:rsid w:val="65789A8C"/>
    <w:rsid w:val="67BFF7C0"/>
    <w:rsid w:val="67C94A69"/>
    <w:rsid w:val="68B7E25D"/>
    <w:rsid w:val="690C649E"/>
    <w:rsid w:val="6C22262F"/>
    <w:rsid w:val="6E84DE16"/>
    <w:rsid w:val="6F45773D"/>
    <w:rsid w:val="70A35CFB"/>
    <w:rsid w:val="71504BE3"/>
    <w:rsid w:val="71A7B22B"/>
    <w:rsid w:val="71AF1026"/>
    <w:rsid w:val="72E58AFA"/>
    <w:rsid w:val="735F4894"/>
    <w:rsid w:val="73A1FEEE"/>
    <w:rsid w:val="73C13E87"/>
    <w:rsid w:val="75F19588"/>
    <w:rsid w:val="76678505"/>
    <w:rsid w:val="770865AD"/>
    <w:rsid w:val="772AC9C2"/>
    <w:rsid w:val="77D6FCDB"/>
    <w:rsid w:val="77DBF72A"/>
    <w:rsid w:val="785A8632"/>
    <w:rsid w:val="78DA0B40"/>
    <w:rsid w:val="79677182"/>
    <w:rsid w:val="79C725C7"/>
    <w:rsid w:val="7A182064"/>
    <w:rsid w:val="7B1E055C"/>
    <w:rsid w:val="7BB3280F"/>
    <w:rsid w:val="7BC7579F"/>
    <w:rsid w:val="7CDFB35E"/>
    <w:rsid w:val="7DE6C5C3"/>
    <w:rsid w:val="7ED9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553E"/>
  <w15:chartTrackingRefBased/>
  <w15:docId w15:val="{3A468F04-70C5-E74D-9DC4-93A151B2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5A"/>
    <w:pPr>
      <w:keepNext/>
      <w:keepLines/>
      <w:numPr>
        <w:numId w:val="9"/>
      </w:numPr>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2295A"/>
    <w:pPr>
      <w:keepNext/>
      <w:keepLines/>
      <w:numPr>
        <w:ilvl w:val="1"/>
        <w:numId w:val="9"/>
      </w:numPr>
      <w:spacing w:before="360" w:after="240" w:line="276" w:lineRule="auto"/>
      <w:outlineLvl w:val="1"/>
    </w:pPr>
    <w:rPr>
      <w:rFonts w:ascii="Arial" w:eastAsia="Arial" w:hAnsi="Arial" w:cs="Arial"/>
      <w:sz w:val="28"/>
      <w:szCs w:val="32"/>
      <w:lang w:val="en"/>
    </w:rPr>
  </w:style>
  <w:style w:type="paragraph" w:styleId="Heading3">
    <w:name w:val="heading 3"/>
    <w:basedOn w:val="Normal"/>
    <w:next w:val="Normal"/>
    <w:link w:val="Heading3Char"/>
    <w:uiPriority w:val="9"/>
    <w:semiHidden/>
    <w:unhideWhenUsed/>
    <w:qFormat/>
    <w:rsid w:val="0012295A"/>
    <w:pPr>
      <w:keepNext/>
      <w:keepLines/>
      <w:numPr>
        <w:ilvl w:val="2"/>
        <w:numId w:val="9"/>
      </w:numPr>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12295A"/>
    <w:pPr>
      <w:keepNext/>
      <w:keepLines/>
      <w:numPr>
        <w:ilvl w:val="3"/>
        <w:numId w:val="9"/>
      </w:numPr>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semiHidden/>
    <w:unhideWhenUsed/>
    <w:qFormat/>
    <w:rsid w:val="0012295A"/>
    <w:pPr>
      <w:keepNext/>
      <w:keepLines/>
      <w:numPr>
        <w:ilvl w:val="4"/>
        <w:numId w:val="9"/>
      </w:numPr>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semiHidden/>
    <w:unhideWhenUsed/>
    <w:qFormat/>
    <w:rsid w:val="0012295A"/>
    <w:pPr>
      <w:keepNext/>
      <w:keepLines/>
      <w:numPr>
        <w:ilvl w:val="5"/>
        <w:numId w:val="9"/>
      </w:numPr>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Normal"/>
    <w:link w:val="Heading7Char"/>
    <w:uiPriority w:val="9"/>
    <w:semiHidden/>
    <w:unhideWhenUsed/>
    <w:qFormat/>
    <w:rsid w:val="0012295A"/>
    <w:pPr>
      <w:keepNext/>
      <w:keepLines/>
      <w:numPr>
        <w:ilvl w:val="6"/>
        <w:numId w:val="9"/>
      </w:numPr>
      <w:spacing w:before="40" w:line="276" w:lineRule="auto"/>
      <w:outlineLvl w:val="6"/>
    </w:pPr>
    <w:rPr>
      <w:rFonts w:asciiTheme="majorHAnsi" w:eastAsiaTheme="majorEastAsia" w:hAnsiTheme="majorHAnsi" w:cstheme="majorBidi"/>
      <w:i/>
      <w:iCs/>
      <w:color w:val="1F3763" w:themeColor="accent1" w:themeShade="7F"/>
      <w:sz w:val="22"/>
      <w:szCs w:val="22"/>
      <w:lang w:val="en"/>
    </w:rPr>
  </w:style>
  <w:style w:type="paragraph" w:styleId="Heading8">
    <w:name w:val="heading 8"/>
    <w:basedOn w:val="Normal"/>
    <w:next w:val="Normal"/>
    <w:link w:val="Heading8Char"/>
    <w:uiPriority w:val="9"/>
    <w:semiHidden/>
    <w:unhideWhenUsed/>
    <w:qFormat/>
    <w:rsid w:val="0012295A"/>
    <w:pPr>
      <w:keepNext/>
      <w:keepLines/>
      <w:numPr>
        <w:ilvl w:val="7"/>
        <w:numId w:val="9"/>
      </w:numPr>
      <w:spacing w:before="40" w:line="276" w:lineRule="auto"/>
      <w:outlineLvl w:val="7"/>
    </w:pPr>
    <w:rPr>
      <w:rFonts w:asciiTheme="majorHAnsi" w:eastAsiaTheme="majorEastAsia" w:hAnsiTheme="majorHAnsi" w:cstheme="majorBidi"/>
      <w:color w:val="272727" w:themeColor="text1" w:themeTint="D8"/>
      <w:sz w:val="21"/>
      <w:szCs w:val="21"/>
      <w:lang w:val="en"/>
    </w:rPr>
  </w:style>
  <w:style w:type="paragraph" w:styleId="Heading9">
    <w:name w:val="heading 9"/>
    <w:basedOn w:val="Normal"/>
    <w:next w:val="Normal"/>
    <w:link w:val="Heading9Char"/>
    <w:uiPriority w:val="9"/>
    <w:semiHidden/>
    <w:unhideWhenUsed/>
    <w:qFormat/>
    <w:rsid w:val="0012295A"/>
    <w:pPr>
      <w:keepNext/>
      <w:keepLines/>
      <w:numPr>
        <w:ilvl w:val="8"/>
        <w:numId w:val="9"/>
      </w:numPr>
      <w:spacing w:before="40" w:line="276" w:lineRule="auto"/>
      <w:outlineLvl w:val="8"/>
    </w:pPr>
    <w:rPr>
      <w:rFonts w:asciiTheme="majorHAnsi" w:eastAsiaTheme="majorEastAsia" w:hAnsiTheme="majorHAnsi" w:cstheme="majorBidi"/>
      <w:i/>
      <w:iCs/>
      <w:color w:val="272727" w:themeColor="text1" w:themeTint="D8"/>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5A"/>
    <w:rPr>
      <w:rFonts w:ascii="Arial" w:eastAsia="Arial" w:hAnsi="Arial" w:cs="Arial"/>
      <w:sz w:val="40"/>
      <w:szCs w:val="40"/>
      <w:lang w:val="en"/>
    </w:rPr>
  </w:style>
  <w:style w:type="character" w:customStyle="1" w:styleId="Heading2Char">
    <w:name w:val="Heading 2 Char"/>
    <w:basedOn w:val="DefaultParagraphFont"/>
    <w:link w:val="Heading2"/>
    <w:uiPriority w:val="9"/>
    <w:rsid w:val="0012295A"/>
    <w:rPr>
      <w:rFonts w:ascii="Arial" w:eastAsia="Arial" w:hAnsi="Arial" w:cs="Arial"/>
      <w:sz w:val="28"/>
      <w:szCs w:val="32"/>
      <w:lang w:val="en"/>
    </w:rPr>
  </w:style>
  <w:style w:type="character" w:customStyle="1" w:styleId="Heading3Char">
    <w:name w:val="Heading 3 Char"/>
    <w:basedOn w:val="DefaultParagraphFont"/>
    <w:link w:val="Heading3"/>
    <w:uiPriority w:val="9"/>
    <w:semiHidden/>
    <w:rsid w:val="0012295A"/>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12295A"/>
    <w:rPr>
      <w:rFonts w:ascii="Arial" w:eastAsia="Arial" w:hAnsi="Arial" w:cs="Arial"/>
      <w:color w:val="666666"/>
      <w:lang w:val="en"/>
    </w:rPr>
  </w:style>
  <w:style w:type="character" w:customStyle="1" w:styleId="Heading5Char">
    <w:name w:val="Heading 5 Char"/>
    <w:basedOn w:val="DefaultParagraphFont"/>
    <w:link w:val="Heading5"/>
    <w:uiPriority w:val="9"/>
    <w:semiHidden/>
    <w:rsid w:val="0012295A"/>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semiHidden/>
    <w:rsid w:val="0012295A"/>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semiHidden/>
    <w:rsid w:val="0012295A"/>
    <w:rPr>
      <w:rFonts w:asciiTheme="majorHAnsi" w:eastAsiaTheme="majorEastAsia" w:hAnsiTheme="majorHAnsi" w:cstheme="majorBidi"/>
      <w:i/>
      <w:iCs/>
      <w:color w:val="1F3763" w:themeColor="accent1" w:themeShade="7F"/>
      <w:sz w:val="22"/>
      <w:szCs w:val="22"/>
      <w:lang w:val="en"/>
    </w:rPr>
  </w:style>
  <w:style w:type="character" w:customStyle="1" w:styleId="Heading8Char">
    <w:name w:val="Heading 8 Char"/>
    <w:basedOn w:val="DefaultParagraphFont"/>
    <w:link w:val="Heading8"/>
    <w:uiPriority w:val="9"/>
    <w:semiHidden/>
    <w:rsid w:val="0012295A"/>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12295A"/>
    <w:rPr>
      <w:rFonts w:asciiTheme="majorHAnsi" w:eastAsiaTheme="majorEastAsia" w:hAnsiTheme="majorHAnsi" w:cstheme="majorBidi"/>
      <w:i/>
      <w:iCs/>
      <w:color w:val="272727" w:themeColor="text1" w:themeTint="D8"/>
      <w:sz w:val="21"/>
      <w:szCs w:val="21"/>
      <w:lang w:val="en"/>
    </w:rPr>
  </w:style>
  <w:style w:type="paragraph" w:styleId="TOC1">
    <w:name w:val="toc 1"/>
    <w:basedOn w:val="Normal"/>
    <w:next w:val="Normal"/>
    <w:autoRedefine/>
    <w:uiPriority w:val="39"/>
    <w:unhideWhenUsed/>
    <w:rsid w:val="0012295A"/>
    <w:pPr>
      <w:spacing w:before="120" w:after="120" w:line="276" w:lineRule="auto"/>
    </w:pPr>
    <w:rPr>
      <w:rFonts w:eastAsia="Arial" w:cs="Arial"/>
      <w:b/>
      <w:bCs/>
      <w:caps/>
      <w:sz w:val="20"/>
      <w:szCs w:val="20"/>
      <w:lang w:val="en"/>
    </w:rPr>
  </w:style>
  <w:style w:type="paragraph" w:styleId="TOC2">
    <w:name w:val="toc 2"/>
    <w:basedOn w:val="Normal"/>
    <w:next w:val="Normal"/>
    <w:autoRedefine/>
    <w:uiPriority w:val="39"/>
    <w:unhideWhenUsed/>
    <w:rsid w:val="0012295A"/>
    <w:pPr>
      <w:spacing w:line="276" w:lineRule="auto"/>
      <w:ind w:left="220"/>
    </w:pPr>
    <w:rPr>
      <w:rFonts w:eastAsia="Arial" w:cs="Arial"/>
      <w:smallCaps/>
      <w:sz w:val="20"/>
      <w:szCs w:val="20"/>
      <w:lang w:val="en"/>
    </w:rPr>
  </w:style>
  <w:style w:type="character" w:styleId="Hyperlink">
    <w:name w:val="Hyperlink"/>
    <w:basedOn w:val="DefaultParagraphFont"/>
    <w:uiPriority w:val="99"/>
    <w:unhideWhenUsed/>
    <w:rsid w:val="0012295A"/>
    <w:rPr>
      <w:color w:val="0563C1" w:themeColor="hyperlink"/>
      <w:u w:val="single"/>
    </w:rPr>
  </w:style>
  <w:style w:type="paragraph" w:styleId="ListParagraph">
    <w:name w:val="List Paragraph"/>
    <w:basedOn w:val="Normal"/>
    <w:uiPriority w:val="34"/>
    <w:qFormat/>
    <w:rsid w:val="0012295A"/>
    <w:pPr>
      <w:spacing w:line="276" w:lineRule="auto"/>
      <w:ind w:left="720"/>
      <w:contextualSpacing/>
    </w:pPr>
    <w:rPr>
      <w:rFonts w:ascii="Arial" w:eastAsia="Arial" w:hAnsi="Arial" w:cs="Arial"/>
      <w:sz w:val="22"/>
      <w:szCs w:val="22"/>
      <w:lang w:val="en"/>
    </w:rPr>
  </w:style>
  <w:style w:type="table" w:styleId="TableGrid">
    <w:name w:val="Table Grid"/>
    <w:basedOn w:val="TableNormal"/>
    <w:uiPriority w:val="59"/>
    <w:rsid w:val="0012295A"/>
    <w:rPr>
      <w:rFonts w:ascii="Arial" w:eastAsia="Arial" w:hAnsi="Arial" w:cs="Arial"/>
      <w:sz w:val="22"/>
      <w:szCs w:val="22"/>
      <w:lang w:val="e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12295A"/>
    <w:rPr>
      <w:sz w:val="16"/>
      <w:szCs w:val="16"/>
    </w:rPr>
  </w:style>
  <w:style w:type="paragraph" w:styleId="CommentText">
    <w:name w:val="annotation text"/>
    <w:basedOn w:val="Normal"/>
    <w:link w:val="CommentTextChar"/>
    <w:uiPriority w:val="99"/>
    <w:semiHidden/>
    <w:unhideWhenUsed/>
    <w:rsid w:val="0012295A"/>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2295A"/>
    <w:rPr>
      <w:rFonts w:ascii="Arial" w:eastAsia="Arial" w:hAnsi="Arial" w:cs="Arial"/>
      <w:sz w:val="20"/>
      <w:szCs w:val="20"/>
      <w:lang w:val="en"/>
    </w:rPr>
  </w:style>
  <w:style w:type="paragraph" w:styleId="BalloonText">
    <w:name w:val="Balloon Text"/>
    <w:basedOn w:val="Normal"/>
    <w:link w:val="BalloonTextChar"/>
    <w:uiPriority w:val="99"/>
    <w:semiHidden/>
    <w:unhideWhenUsed/>
    <w:rsid w:val="001229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295A"/>
    <w:rPr>
      <w:rFonts w:ascii="Times New Roman" w:hAnsi="Times New Roman" w:cs="Times New Roman"/>
      <w:sz w:val="18"/>
      <w:szCs w:val="18"/>
    </w:rPr>
  </w:style>
  <w:style w:type="paragraph" w:styleId="Header">
    <w:name w:val="header"/>
    <w:basedOn w:val="Normal"/>
    <w:link w:val="HeaderChar"/>
    <w:uiPriority w:val="99"/>
    <w:unhideWhenUsed/>
    <w:rsid w:val="0012295A"/>
    <w:pPr>
      <w:tabs>
        <w:tab w:val="center" w:pos="4680"/>
        <w:tab w:val="right" w:pos="9360"/>
      </w:tabs>
    </w:pPr>
  </w:style>
  <w:style w:type="character" w:customStyle="1" w:styleId="HeaderChar">
    <w:name w:val="Header Char"/>
    <w:basedOn w:val="DefaultParagraphFont"/>
    <w:link w:val="Header"/>
    <w:uiPriority w:val="99"/>
    <w:rsid w:val="0012295A"/>
  </w:style>
  <w:style w:type="paragraph" w:styleId="Footer">
    <w:name w:val="footer"/>
    <w:basedOn w:val="Normal"/>
    <w:link w:val="FooterChar"/>
    <w:uiPriority w:val="99"/>
    <w:unhideWhenUsed/>
    <w:rsid w:val="0012295A"/>
    <w:pPr>
      <w:tabs>
        <w:tab w:val="center" w:pos="4680"/>
        <w:tab w:val="right" w:pos="9360"/>
      </w:tabs>
    </w:pPr>
  </w:style>
  <w:style w:type="character" w:customStyle="1" w:styleId="FooterChar">
    <w:name w:val="Footer Char"/>
    <w:basedOn w:val="DefaultParagraphFont"/>
    <w:link w:val="Footer"/>
    <w:uiPriority w:val="99"/>
    <w:rsid w:val="0012295A"/>
  </w:style>
  <w:style w:type="character" w:styleId="PageNumber">
    <w:name w:val="page number"/>
    <w:basedOn w:val="DefaultParagraphFont"/>
    <w:uiPriority w:val="99"/>
    <w:semiHidden/>
    <w:unhideWhenUsed/>
    <w:rsid w:val="0012295A"/>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asss.soc.surrey.ac.uk/15/1/3.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tc.gov/enforcement/rules/rulemaking-regulatory-reform-proceedings/childrens-online-privacy-protection-rule"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pple.com/app-store/review/guideline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CB10B58816F4FAC4EE2407297C9FD" ma:contentTypeVersion="9" ma:contentTypeDescription="Create a new document." ma:contentTypeScope="" ma:versionID="2de00704f55e59cd97c17aa369b5f1b8">
  <xsd:schema xmlns:xsd="http://www.w3.org/2001/XMLSchema" xmlns:xs="http://www.w3.org/2001/XMLSchema" xmlns:p="http://schemas.microsoft.com/office/2006/metadata/properties" xmlns:ns2="deabf8be-7d5a-43ce-b85d-3d024626ffd1" targetNamespace="http://schemas.microsoft.com/office/2006/metadata/properties" ma:root="true" ma:fieldsID="2dab9678ae086e34b14082bc33ae478b" ns2:_="">
    <xsd:import namespace="deabf8be-7d5a-43ce-b85d-3d024626f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f8be-7d5a-43ce-b85d-3d024626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A3FF7-D631-4FB6-B27E-2042EAB89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f8be-7d5a-43ce-b85d-3d024626f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47A77E-6B2E-4FB4-A393-EEEA9830EE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EDEE11-8274-4204-9133-6B8FD67F1B69}">
  <ds:schemaRefs>
    <ds:schemaRef ds:uri="http://schemas.microsoft.com/sharepoint/v3/contenttype/forms"/>
  </ds:schemaRefs>
</ds:datastoreItem>
</file>

<file path=customXml/itemProps4.xml><?xml version="1.0" encoding="utf-8"?>
<ds:datastoreItem xmlns:ds="http://schemas.openxmlformats.org/officeDocument/2006/customXml" ds:itemID="{FBC5E853-39B0-4F32-ABBB-05B251D3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2834</Words>
  <Characters>16158</Characters>
  <Application>Microsoft Office Word</Application>
  <DocSecurity>0</DocSecurity>
  <Lines>134</Lines>
  <Paragraphs>37</Paragraphs>
  <ScaleCrop>false</ScaleCrop>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Benediktsson, Gardar</dc:creator>
  <cp:keywords/>
  <dc:description/>
  <cp:lastModifiedBy>Harry Dinius</cp:lastModifiedBy>
  <cp:revision>9</cp:revision>
  <dcterms:created xsi:type="dcterms:W3CDTF">2020-12-01T00:29:00Z</dcterms:created>
  <dcterms:modified xsi:type="dcterms:W3CDTF">2021-02-11T19:12:00Z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0x010100E87CB10B58816F4FAC4EE2407297C9FD</vt:lpwstr>
  </property>
</Properties>
</file>